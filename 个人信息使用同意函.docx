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817B" w14:textId="45CD745A" w:rsidR="009C5F5C" w:rsidRDefault="005131D0" w:rsidP="006F6A4C">
      <w:pPr>
        <w:jc w:val="center"/>
        <w:rPr>
          <w:b/>
          <w:caps/>
          <w:sz w:val="24"/>
          <w:szCs w:val="24"/>
          <w:u w:val="single"/>
        </w:rPr>
      </w:pPr>
      <w:r w:rsidRPr="003E2D67">
        <w:rPr>
          <w:b/>
          <w:caps/>
          <w:sz w:val="24"/>
          <w:szCs w:val="24"/>
          <w:u w:val="single"/>
        </w:rPr>
        <w:t xml:space="preserve">Consent to </w:t>
      </w:r>
      <w:r w:rsidR="00D51D53">
        <w:rPr>
          <w:rFonts w:eastAsiaTheme="minorEastAsia" w:hint="eastAsia"/>
          <w:b/>
          <w:caps/>
          <w:sz w:val="24"/>
          <w:szCs w:val="24"/>
          <w:u w:val="single"/>
          <w:lang w:eastAsia="ko-KR"/>
        </w:rPr>
        <w:t xml:space="preserve">Processing </w:t>
      </w:r>
      <w:r w:rsidR="0031045F">
        <w:rPr>
          <w:rFonts w:eastAsiaTheme="minorEastAsia" w:hint="eastAsia"/>
          <w:b/>
          <w:caps/>
          <w:sz w:val="24"/>
          <w:szCs w:val="24"/>
          <w:u w:val="single"/>
          <w:lang w:eastAsia="zh-CN"/>
        </w:rPr>
        <w:t xml:space="preserve">and use </w:t>
      </w:r>
      <w:r w:rsidR="00D51D53">
        <w:rPr>
          <w:rFonts w:eastAsiaTheme="minorEastAsia" w:hint="eastAsia"/>
          <w:b/>
          <w:caps/>
          <w:sz w:val="24"/>
          <w:szCs w:val="24"/>
          <w:u w:val="single"/>
          <w:lang w:eastAsia="ko-KR"/>
        </w:rPr>
        <w:t>of</w:t>
      </w:r>
      <w:r w:rsidRPr="003E2D67">
        <w:rPr>
          <w:b/>
          <w:caps/>
          <w:sz w:val="24"/>
          <w:szCs w:val="24"/>
          <w:u w:val="single"/>
        </w:rPr>
        <w:t xml:space="preserve"> </w:t>
      </w:r>
      <w:r w:rsidR="009C5F5C" w:rsidRPr="003E2D67">
        <w:rPr>
          <w:b/>
          <w:caps/>
          <w:sz w:val="24"/>
          <w:szCs w:val="24"/>
          <w:u w:val="single"/>
        </w:rPr>
        <w:t>Perso</w:t>
      </w:r>
      <w:r w:rsidR="004E7859" w:rsidRPr="003E2D67">
        <w:rPr>
          <w:b/>
          <w:caps/>
          <w:sz w:val="24"/>
          <w:szCs w:val="24"/>
          <w:u w:val="single"/>
        </w:rPr>
        <w:t>na</w:t>
      </w:r>
      <w:r w:rsidR="009C5F5C" w:rsidRPr="003E2D67">
        <w:rPr>
          <w:b/>
          <w:caps/>
          <w:sz w:val="24"/>
          <w:szCs w:val="24"/>
          <w:u w:val="single"/>
        </w:rPr>
        <w:t xml:space="preserve">l </w:t>
      </w:r>
      <w:r w:rsidR="00E9197C" w:rsidRPr="003E2D67">
        <w:rPr>
          <w:b/>
          <w:caps/>
          <w:sz w:val="24"/>
          <w:szCs w:val="24"/>
          <w:u w:val="single"/>
        </w:rPr>
        <w:t>Information</w:t>
      </w:r>
    </w:p>
    <w:p w14:paraId="75F577D5" w14:textId="65033018" w:rsidR="00E47A08" w:rsidRDefault="00E47A08" w:rsidP="006F6A4C">
      <w:pPr>
        <w:jc w:val="center"/>
        <w:rPr>
          <w:b/>
          <w:caps/>
        </w:rPr>
      </w:pPr>
    </w:p>
    <w:p w14:paraId="46590387" w14:textId="26950E6D" w:rsidR="00E47A08" w:rsidRPr="00BC35C6" w:rsidRDefault="00E47A08" w:rsidP="006F6A4C">
      <w:pPr>
        <w:jc w:val="center"/>
        <w:rPr>
          <w:rFonts w:eastAsiaTheme="minorEastAsia"/>
          <w:b/>
          <w:caps/>
          <w:sz w:val="24"/>
          <w:szCs w:val="24"/>
          <w:lang w:eastAsia="zh-CN"/>
        </w:rPr>
      </w:pPr>
      <w:r w:rsidRPr="00BC35C6">
        <w:rPr>
          <w:rFonts w:eastAsiaTheme="minorEastAsia" w:hint="eastAsia"/>
          <w:b/>
          <w:caps/>
          <w:sz w:val="24"/>
          <w:szCs w:val="24"/>
          <w:lang w:eastAsia="zh-CN"/>
        </w:rPr>
        <w:t>个人信息处理与使用同意函</w:t>
      </w:r>
    </w:p>
    <w:p w14:paraId="15D7393B" w14:textId="77777777" w:rsidR="009C5F5C" w:rsidRPr="00D51D53" w:rsidRDefault="009C5F5C">
      <w:pPr>
        <w:rPr>
          <w:lang w:eastAsia="zh-CN"/>
        </w:rPr>
      </w:pPr>
    </w:p>
    <w:tbl>
      <w:tblPr>
        <w:tblStyle w:val="TableGrid"/>
        <w:tblW w:w="0" w:type="auto"/>
        <w:tblLook w:val="04A0" w:firstRow="1" w:lastRow="0" w:firstColumn="1" w:lastColumn="0" w:noHBand="0" w:noVBand="1"/>
      </w:tblPr>
      <w:tblGrid>
        <w:gridCol w:w="4604"/>
        <w:gridCol w:w="2309"/>
        <w:gridCol w:w="2330"/>
      </w:tblGrid>
      <w:tr w:rsidR="0055450F" w:rsidRPr="002D4565" w14:paraId="7D3AD69A" w14:textId="77777777" w:rsidTr="0055450F">
        <w:tc>
          <w:tcPr>
            <w:tcW w:w="4604" w:type="dxa"/>
          </w:tcPr>
          <w:p w14:paraId="1199D0AA" w14:textId="3E47EEF6" w:rsidR="0055450F" w:rsidRDefault="0055450F" w:rsidP="0055450F">
            <w:pPr>
              <w:rPr>
                <w:b/>
                <w:sz w:val="22"/>
                <w:szCs w:val="22"/>
              </w:rPr>
            </w:pPr>
            <w:r w:rsidRPr="002D4565">
              <w:rPr>
                <w:b/>
                <w:sz w:val="22"/>
                <w:szCs w:val="22"/>
              </w:rPr>
              <w:t xml:space="preserve">Name of </w:t>
            </w:r>
            <w:r w:rsidR="00E1603F">
              <w:rPr>
                <w:b/>
                <w:sz w:val="22"/>
                <w:szCs w:val="22"/>
              </w:rPr>
              <w:t xml:space="preserve">Site </w:t>
            </w:r>
            <w:r w:rsidR="002051B5">
              <w:rPr>
                <w:b/>
                <w:sz w:val="22"/>
                <w:szCs w:val="22"/>
              </w:rPr>
              <w:t>S</w:t>
            </w:r>
            <w:r w:rsidR="00E1603F">
              <w:rPr>
                <w:b/>
                <w:sz w:val="22"/>
                <w:szCs w:val="22"/>
              </w:rPr>
              <w:t>taff</w:t>
            </w:r>
            <w:r>
              <w:rPr>
                <w:b/>
                <w:sz w:val="22"/>
                <w:szCs w:val="22"/>
              </w:rPr>
              <w:t>:</w:t>
            </w:r>
          </w:p>
          <w:p w14:paraId="7CBB5556" w14:textId="5641551A" w:rsidR="00E47A08" w:rsidRPr="00E47A08" w:rsidRDefault="00E47A08" w:rsidP="0055450F">
            <w:pPr>
              <w:rPr>
                <w:rFonts w:ascii="宋体" w:eastAsia="宋体" w:hAnsi="宋体" w:cs="宋体"/>
                <w:b/>
                <w:lang w:eastAsia="zh-CN"/>
              </w:rPr>
            </w:pPr>
            <w:r>
              <w:rPr>
                <w:rFonts w:ascii="宋体" w:eastAsia="宋体" w:hAnsi="宋体" w:cs="宋体" w:hint="eastAsia"/>
                <w:b/>
                <w:lang w:eastAsia="zh-CN"/>
              </w:rPr>
              <w:t xml:space="preserve">研究中心人员姓名： </w:t>
            </w:r>
          </w:p>
        </w:tc>
        <w:tc>
          <w:tcPr>
            <w:tcW w:w="2309" w:type="dxa"/>
          </w:tcPr>
          <w:p w14:paraId="2E91FCDF" w14:textId="77777777" w:rsidR="0055450F" w:rsidRDefault="0055450F">
            <w:pPr>
              <w:rPr>
                <w:b/>
                <w:sz w:val="22"/>
                <w:szCs w:val="22"/>
              </w:rPr>
            </w:pPr>
            <w:r w:rsidRPr="002D4565">
              <w:rPr>
                <w:b/>
                <w:sz w:val="22"/>
                <w:szCs w:val="22"/>
              </w:rPr>
              <w:t>Site #:</w:t>
            </w:r>
          </w:p>
          <w:p w14:paraId="39C5BA54" w14:textId="3FE1D5D7" w:rsidR="00E47A08" w:rsidRPr="00E47A08" w:rsidRDefault="00E47A08">
            <w:pPr>
              <w:rPr>
                <w:rFonts w:ascii="宋体" w:eastAsia="宋体" w:hAnsi="宋体" w:cs="宋体"/>
                <w:b/>
                <w:lang w:eastAsia="zh-CN"/>
              </w:rPr>
            </w:pPr>
            <w:r>
              <w:rPr>
                <w:rFonts w:ascii="宋体" w:eastAsia="宋体" w:hAnsi="宋体" w:cs="宋体" w:hint="eastAsia"/>
                <w:b/>
                <w:lang w:eastAsia="zh-CN"/>
              </w:rPr>
              <w:t>研究中心</w:t>
            </w:r>
            <w:r w:rsidR="009462CE">
              <w:rPr>
                <w:rFonts w:ascii="宋体" w:eastAsia="宋体" w:hAnsi="宋体" w:cs="宋体" w:hint="eastAsia"/>
                <w:b/>
                <w:lang w:eastAsia="zh-CN"/>
              </w:rPr>
              <w:t>：</w:t>
            </w:r>
          </w:p>
        </w:tc>
        <w:tc>
          <w:tcPr>
            <w:tcW w:w="2330" w:type="dxa"/>
          </w:tcPr>
          <w:p w14:paraId="718A0C8B" w14:textId="236AAE86" w:rsidR="0055450F" w:rsidRDefault="0055450F">
            <w:pPr>
              <w:rPr>
                <w:b/>
                <w:sz w:val="22"/>
                <w:szCs w:val="22"/>
              </w:rPr>
            </w:pPr>
            <w:r w:rsidRPr="002D4565">
              <w:rPr>
                <w:b/>
                <w:sz w:val="22"/>
                <w:szCs w:val="22"/>
              </w:rPr>
              <w:t>Protocol #:</w:t>
            </w:r>
          </w:p>
          <w:p w14:paraId="4EB6099E" w14:textId="61DE6167" w:rsidR="00E47A08" w:rsidRPr="00E47A08" w:rsidRDefault="00E47A08">
            <w:pPr>
              <w:rPr>
                <w:rFonts w:ascii="宋体" w:eastAsia="宋体" w:hAnsi="宋体" w:cs="宋体"/>
                <w:b/>
                <w:lang w:eastAsia="zh-CN"/>
              </w:rPr>
            </w:pPr>
            <w:r>
              <w:rPr>
                <w:rFonts w:ascii="宋体" w:eastAsia="宋体" w:hAnsi="宋体" w:cs="宋体" w:hint="eastAsia"/>
                <w:b/>
                <w:lang w:eastAsia="zh-CN"/>
              </w:rPr>
              <w:t>方案编号：</w:t>
            </w:r>
          </w:p>
          <w:p w14:paraId="58101D24" w14:textId="77777777" w:rsidR="0055450F" w:rsidRPr="002D4565" w:rsidRDefault="0055450F">
            <w:pPr>
              <w:rPr>
                <w:b/>
              </w:rPr>
            </w:pPr>
          </w:p>
        </w:tc>
      </w:tr>
      <w:tr w:rsidR="0055450F" w:rsidRPr="002D4565" w14:paraId="05A6E2AD" w14:textId="77777777" w:rsidTr="0055450F">
        <w:tc>
          <w:tcPr>
            <w:tcW w:w="9243" w:type="dxa"/>
            <w:gridSpan w:val="3"/>
          </w:tcPr>
          <w:p w14:paraId="5547BAB2" w14:textId="2B4B9CD0" w:rsidR="0055450F" w:rsidRDefault="0055450F">
            <w:pPr>
              <w:rPr>
                <w:b/>
                <w:sz w:val="22"/>
                <w:szCs w:val="22"/>
              </w:rPr>
            </w:pPr>
            <w:r w:rsidRPr="002D4565">
              <w:rPr>
                <w:b/>
                <w:sz w:val="22"/>
                <w:szCs w:val="22"/>
              </w:rPr>
              <w:t>Sponsor:</w:t>
            </w:r>
          </w:p>
          <w:p w14:paraId="0ECB9CBA" w14:textId="670C6012" w:rsidR="00E47A08" w:rsidRPr="001535A1" w:rsidRDefault="00E47A08">
            <w:pPr>
              <w:rPr>
                <w:rFonts w:ascii="宋体" w:eastAsia="宋体" w:hAnsi="宋体" w:cs="宋体"/>
                <w:b/>
                <w:lang w:eastAsia="zh-CN"/>
              </w:rPr>
            </w:pPr>
            <w:r w:rsidRPr="001535A1">
              <w:rPr>
                <w:rFonts w:ascii="宋体" w:eastAsia="宋体" w:hAnsi="宋体" w:cs="宋体" w:hint="eastAsia"/>
                <w:b/>
                <w:lang w:eastAsia="zh-CN"/>
              </w:rPr>
              <w:t>申办</w:t>
            </w:r>
            <w:r w:rsidR="009462CE" w:rsidRPr="001535A1">
              <w:rPr>
                <w:rFonts w:ascii="宋体" w:eastAsia="宋体" w:hAnsi="宋体" w:cs="宋体" w:hint="eastAsia"/>
                <w:b/>
                <w:lang w:eastAsia="zh-CN"/>
              </w:rPr>
              <w:t>方</w:t>
            </w:r>
            <w:r w:rsidR="001117CB" w:rsidRPr="001535A1">
              <w:rPr>
                <w:rFonts w:ascii="宋体" w:eastAsia="宋体" w:hAnsi="宋体" w:cs="宋体" w:hint="eastAsia"/>
                <w:b/>
                <w:lang w:eastAsia="zh-CN"/>
              </w:rPr>
              <w:t>：</w:t>
            </w:r>
            <w:r w:rsidR="001535A1" w:rsidRPr="001535A1">
              <w:rPr>
                <w:rFonts w:ascii="宋体" w:eastAsia="宋体" w:hAnsi="宋体" w:cs="宋体"/>
                <w:b/>
                <w:lang w:eastAsia="zh-CN"/>
              </w:rPr>
              <w:t xml:space="preserve"> Chugai Pharmaceutical Co., Ltd. </w:t>
            </w:r>
            <w:r w:rsidR="001535A1" w:rsidRPr="001535A1">
              <w:rPr>
                <w:rFonts w:ascii="宋体" w:eastAsia="宋体" w:hAnsi="宋体" w:cs="宋体" w:hint="eastAsia"/>
                <w:b/>
                <w:lang w:eastAsia="zh-CN"/>
              </w:rPr>
              <w:t>中外制药株式会社</w:t>
            </w:r>
          </w:p>
          <w:p w14:paraId="3BD2161B" w14:textId="77777777" w:rsidR="0055450F" w:rsidRPr="002D4565" w:rsidRDefault="0055450F">
            <w:pPr>
              <w:rPr>
                <w:b/>
              </w:rPr>
            </w:pPr>
          </w:p>
        </w:tc>
      </w:tr>
      <w:tr w:rsidR="0055450F" w:rsidRPr="002D4565" w14:paraId="133B4B36" w14:textId="77777777" w:rsidTr="0055450F">
        <w:trPr>
          <w:trHeight w:val="485"/>
        </w:trPr>
        <w:tc>
          <w:tcPr>
            <w:tcW w:w="9243" w:type="dxa"/>
            <w:gridSpan w:val="3"/>
          </w:tcPr>
          <w:p w14:paraId="6E52CAA8" w14:textId="50AAB7EC" w:rsidR="0055450F" w:rsidRDefault="0055450F">
            <w:pPr>
              <w:rPr>
                <w:b/>
                <w:sz w:val="22"/>
                <w:szCs w:val="22"/>
              </w:rPr>
            </w:pPr>
            <w:r w:rsidRPr="002D4565">
              <w:rPr>
                <w:b/>
                <w:sz w:val="22"/>
                <w:szCs w:val="22"/>
              </w:rPr>
              <w:t>Site Address:</w:t>
            </w:r>
          </w:p>
          <w:p w14:paraId="405EB2A6" w14:textId="31FE1514" w:rsidR="00E47A08" w:rsidRPr="00E47A08" w:rsidRDefault="00E47A08">
            <w:pPr>
              <w:rPr>
                <w:rFonts w:ascii="宋体" w:eastAsia="宋体" w:hAnsi="宋体" w:cs="宋体"/>
                <w:b/>
                <w:lang w:eastAsia="zh-CN"/>
              </w:rPr>
            </w:pPr>
            <w:r>
              <w:rPr>
                <w:rFonts w:ascii="宋体" w:eastAsia="宋体" w:hAnsi="宋体" w:cs="宋体" w:hint="eastAsia"/>
                <w:b/>
                <w:lang w:eastAsia="zh-CN"/>
              </w:rPr>
              <w:t>研究中心地址：</w:t>
            </w:r>
          </w:p>
          <w:p w14:paraId="793577A1" w14:textId="77777777" w:rsidR="0055450F" w:rsidRPr="002D4565" w:rsidRDefault="0055450F">
            <w:pPr>
              <w:rPr>
                <w:b/>
              </w:rPr>
            </w:pPr>
          </w:p>
        </w:tc>
      </w:tr>
    </w:tbl>
    <w:p w14:paraId="64C1037F" w14:textId="77777777" w:rsidR="003E2D67" w:rsidRPr="002D4565" w:rsidRDefault="003E2D67"/>
    <w:p w14:paraId="6158ABAB" w14:textId="35FA82DC" w:rsidR="00CA2ADB" w:rsidRPr="00ED2FEC" w:rsidRDefault="00CA2ADB" w:rsidP="00CA2ADB">
      <w:pPr>
        <w:rPr>
          <w:sz w:val="22"/>
          <w:szCs w:val="22"/>
        </w:rPr>
      </w:pPr>
      <w:r w:rsidRPr="0023471B">
        <w:rPr>
          <w:sz w:val="22"/>
          <w:szCs w:val="22"/>
        </w:rPr>
        <w:t xml:space="preserve">The </w:t>
      </w:r>
      <w:r w:rsidR="00475610" w:rsidRPr="00475610">
        <w:rPr>
          <w:rFonts w:hint="eastAsia"/>
          <w:sz w:val="22"/>
          <w:szCs w:val="22"/>
        </w:rPr>
        <w:t>CRO</w:t>
      </w:r>
      <w:r w:rsidRPr="0023471B">
        <w:rPr>
          <w:sz w:val="22"/>
          <w:szCs w:val="22"/>
        </w:rPr>
        <w:t xml:space="preserve"> </w:t>
      </w:r>
      <w:r w:rsidRPr="00ED2FEC">
        <w:rPr>
          <w:sz w:val="22"/>
          <w:szCs w:val="22"/>
        </w:rPr>
        <w:t xml:space="preserve">of </w:t>
      </w:r>
      <w:r w:rsidRPr="00ED2FEC">
        <w:rPr>
          <w:rFonts w:eastAsia="宋体"/>
          <w:i/>
          <w:sz w:val="22"/>
          <w:szCs w:val="22"/>
          <w:lang w:eastAsia="zh-CN"/>
        </w:rPr>
        <w:t>【</w:t>
      </w:r>
      <w:r w:rsidRPr="00ED2FEC">
        <w:rPr>
          <w:rFonts w:eastAsia="宋体"/>
          <w:i/>
          <w:sz w:val="22"/>
          <w:szCs w:val="22"/>
          <w:lang w:eastAsia="zh-CN"/>
        </w:rPr>
        <w:t>fill the study name</w:t>
      </w:r>
      <w:r w:rsidRPr="00ED2FEC">
        <w:rPr>
          <w:rFonts w:eastAsia="宋体"/>
          <w:i/>
          <w:sz w:val="22"/>
          <w:szCs w:val="22"/>
          <w:lang w:eastAsia="zh-CN"/>
        </w:rPr>
        <w:t>】</w:t>
      </w:r>
      <w:r w:rsidRPr="00ED2FEC">
        <w:rPr>
          <w:sz w:val="22"/>
          <w:szCs w:val="22"/>
        </w:rPr>
        <w:t xml:space="preserve"> study (“Study”), </w:t>
      </w:r>
      <w:bookmarkStart w:id="0" w:name="_Hlk103554397"/>
      <w:r w:rsidR="00475610" w:rsidRPr="00ED2FEC">
        <w:rPr>
          <w:sz w:val="22"/>
          <w:szCs w:val="22"/>
        </w:rPr>
        <w:t>IQVIA RDS (Shanghai) Co., Ltd.</w:t>
      </w:r>
      <w:bookmarkEnd w:id="0"/>
      <w:r w:rsidR="00475610" w:rsidRPr="00ED2FEC">
        <w:rPr>
          <w:sz w:val="22"/>
          <w:szCs w:val="22"/>
        </w:rPr>
        <w:t xml:space="preserve"> (“IQVIA”)</w:t>
      </w:r>
      <w:r w:rsidRPr="00ED2FEC">
        <w:rPr>
          <w:sz w:val="22"/>
          <w:szCs w:val="22"/>
        </w:rPr>
        <w:t xml:space="preserve"> </w:t>
      </w:r>
      <w:r w:rsidR="00475610" w:rsidRPr="00ED2FEC">
        <w:rPr>
          <w:rFonts w:hint="eastAsia"/>
          <w:sz w:val="22"/>
          <w:szCs w:val="22"/>
        </w:rPr>
        <w:t>i</w:t>
      </w:r>
      <w:r w:rsidR="00475610" w:rsidRPr="00ED2FEC">
        <w:rPr>
          <w:sz w:val="22"/>
          <w:szCs w:val="22"/>
        </w:rPr>
        <w:t xml:space="preserve">s </w:t>
      </w:r>
      <w:r w:rsidR="00FE644D" w:rsidRPr="00ED2FEC">
        <w:rPr>
          <w:sz w:val="22"/>
          <w:szCs w:val="22"/>
        </w:rPr>
        <w:t>engaged</w:t>
      </w:r>
      <w:r w:rsidR="00475610" w:rsidRPr="00ED2FEC">
        <w:rPr>
          <w:sz w:val="22"/>
          <w:szCs w:val="22"/>
        </w:rPr>
        <w:t xml:space="preserve"> by the sponsor </w:t>
      </w:r>
      <w:r w:rsidR="00FE644D" w:rsidRPr="00ED2FEC">
        <w:rPr>
          <w:rFonts w:eastAsia="宋体"/>
          <w:sz w:val="22"/>
          <w:szCs w:val="22"/>
          <w:lang w:eastAsia="zh-CN"/>
        </w:rPr>
        <w:t>(</w:t>
      </w:r>
      <w:r w:rsidR="00FE644D" w:rsidRPr="00ED2FEC">
        <w:rPr>
          <w:sz w:val="22"/>
          <w:szCs w:val="22"/>
        </w:rPr>
        <w:t xml:space="preserve">“Sponsor”) </w:t>
      </w:r>
      <w:r w:rsidR="00FE644D" w:rsidRPr="00ED2FEC">
        <w:rPr>
          <w:rFonts w:hint="eastAsia"/>
          <w:sz w:val="22"/>
          <w:szCs w:val="22"/>
        </w:rPr>
        <w:t>to</w:t>
      </w:r>
      <w:r w:rsidR="00FE644D" w:rsidRPr="00ED2FEC">
        <w:rPr>
          <w:sz w:val="22"/>
          <w:szCs w:val="22"/>
        </w:rPr>
        <w:t xml:space="preserve"> </w:t>
      </w:r>
      <w:r w:rsidRPr="00ED2FEC">
        <w:rPr>
          <w:sz w:val="22"/>
          <w:szCs w:val="22"/>
        </w:rPr>
        <w:t xml:space="preserve">conduct the Study at your site. Those working on the Study will be asked to provide personal information to the Sponsor, either directly or through IQVIA. Your personal information will be </w:t>
      </w:r>
      <w:r w:rsidRPr="00ED2FEC">
        <w:rPr>
          <w:rFonts w:eastAsiaTheme="minorEastAsia"/>
          <w:sz w:val="22"/>
          <w:szCs w:val="22"/>
          <w:lang w:eastAsia="zh-CN"/>
        </w:rPr>
        <w:t>processed</w:t>
      </w:r>
      <w:r w:rsidRPr="00ED2FEC">
        <w:rPr>
          <w:sz w:val="22"/>
          <w:szCs w:val="22"/>
        </w:rPr>
        <w:t xml:space="preserve"> from you as follows.</w:t>
      </w:r>
    </w:p>
    <w:p w14:paraId="21BEBAAE" w14:textId="28184A63" w:rsidR="00CA2ADB" w:rsidRPr="00747DA7" w:rsidRDefault="00475610" w:rsidP="00CA2ADB">
      <w:pPr>
        <w:rPr>
          <w:rFonts w:ascii="宋体" w:eastAsia="宋体" w:hAnsi="宋体" w:cs="宋体"/>
          <w:sz w:val="22"/>
          <w:szCs w:val="22"/>
          <w:lang w:eastAsia="zh-CN"/>
        </w:rPr>
      </w:pPr>
      <w:r w:rsidRPr="00ED2FEC">
        <w:rPr>
          <w:rFonts w:ascii="宋体" w:eastAsia="宋体" w:hAnsi="宋体" w:cs="宋体" w:hint="eastAsia"/>
          <w:sz w:val="22"/>
          <w:szCs w:val="22"/>
          <w:lang w:eastAsia="zh-CN"/>
        </w:rPr>
        <w:t>艾昆纬医药科技（上海）有限公司（</w:t>
      </w:r>
      <w:r w:rsidRPr="00ED2FEC">
        <w:rPr>
          <w:rFonts w:asciiTheme="minorEastAsia" w:hAnsiTheme="minorEastAsia"/>
          <w:sz w:val="22"/>
          <w:lang w:eastAsia="zh-CN"/>
        </w:rPr>
        <w:t>“</w:t>
      </w:r>
      <w:r w:rsidRPr="00ED2FEC">
        <w:rPr>
          <w:rFonts w:ascii="宋体" w:eastAsia="宋体" w:hAnsi="宋体" w:cs="宋体" w:hint="eastAsia"/>
          <w:sz w:val="22"/>
          <w:szCs w:val="22"/>
          <w:lang w:eastAsia="zh-CN"/>
        </w:rPr>
        <w:t>艾昆纬</w:t>
      </w:r>
      <w:r w:rsidRPr="00ED2FEC">
        <w:rPr>
          <w:rFonts w:asciiTheme="minorEastAsia" w:hAnsiTheme="minorEastAsia"/>
          <w:sz w:val="22"/>
          <w:lang w:eastAsia="zh-CN"/>
        </w:rPr>
        <w:t>”</w:t>
      </w:r>
      <w:r w:rsidRPr="00ED2FEC">
        <w:rPr>
          <w:rFonts w:ascii="宋体" w:eastAsia="宋体" w:hAnsi="宋体" w:cs="宋体" w:hint="eastAsia"/>
          <w:sz w:val="22"/>
          <w:szCs w:val="22"/>
          <w:lang w:eastAsia="zh-CN"/>
        </w:rPr>
        <w:t>）</w:t>
      </w:r>
      <w:r w:rsidR="00CA2ADB" w:rsidRPr="00ED2FEC">
        <w:rPr>
          <w:rFonts w:ascii="宋体" w:eastAsia="宋体" w:hAnsi="宋体" w:cs="宋体" w:hint="eastAsia"/>
          <w:sz w:val="22"/>
          <w:szCs w:val="22"/>
          <w:lang w:eastAsia="zh-CN"/>
        </w:rPr>
        <w:t>，是一项【</w:t>
      </w:r>
      <w:r w:rsidR="00CA2ADB" w:rsidRPr="00ED2FEC">
        <w:rPr>
          <w:rFonts w:ascii="宋体" w:eastAsia="宋体" w:hAnsi="宋体" w:cs="宋体" w:hint="eastAsia"/>
          <w:i/>
          <w:sz w:val="22"/>
          <w:szCs w:val="22"/>
          <w:lang w:eastAsia="zh-CN"/>
        </w:rPr>
        <w:t>填入研究名称</w:t>
      </w:r>
      <w:r w:rsidR="00CA2ADB" w:rsidRPr="00ED2FEC">
        <w:rPr>
          <w:rFonts w:ascii="宋体" w:eastAsia="宋体" w:hAnsi="宋体" w:cs="宋体" w:hint="eastAsia"/>
          <w:sz w:val="22"/>
          <w:szCs w:val="22"/>
          <w:lang w:eastAsia="zh-CN"/>
        </w:rPr>
        <w:t>】研究（</w:t>
      </w:r>
      <w:r w:rsidR="00CA2ADB">
        <w:rPr>
          <w:rFonts w:ascii="宋体" w:eastAsia="宋体" w:hAnsi="宋体" w:cs="宋体" w:hint="eastAsia"/>
          <w:sz w:val="22"/>
          <w:szCs w:val="22"/>
          <w:lang w:eastAsia="zh-CN"/>
        </w:rPr>
        <w:t>“研究”）的</w:t>
      </w:r>
      <w:r w:rsidRPr="00475610">
        <w:rPr>
          <w:rFonts w:eastAsia="宋体"/>
          <w:sz w:val="22"/>
          <w:szCs w:val="22"/>
          <w:lang w:eastAsia="zh-CN"/>
        </w:rPr>
        <w:t>CRO</w:t>
      </w:r>
      <w:r w:rsidR="00CA2ADB">
        <w:rPr>
          <w:rFonts w:ascii="宋体" w:eastAsia="宋体" w:hAnsi="宋体" w:cs="宋体" w:hint="eastAsia"/>
          <w:sz w:val="22"/>
          <w:szCs w:val="22"/>
          <w:lang w:eastAsia="zh-CN"/>
        </w:rPr>
        <w:t>，</w:t>
      </w:r>
      <w:r>
        <w:rPr>
          <w:rFonts w:ascii="宋体" w:eastAsia="宋体" w:hAnsi="宋体" w:cs="宋体" w:hint="eastAsia"/>
          <w:sz w:val="22"/>
          <w:szCs w:val="22"/>
          <w:lang w:eastAsia="zh-CN"/>
        </w:rPr>
        <w:t>受申办方（“申办方”）委托</w:t>
      </w:r>
      <w:r w:rsidR="00CA2ADB">
        <w:rPr>
          <w:rFonts w:ascii="宋体" w:eastAsia="宋体" w:hAnsi="宋体" w:cs="宋体" w:hint="eastAsia"/>
          <w:sz w:val="22"/>
          <w:szCs w:val="22"/>
          <w:lang w:eastAsia="zh-CN"/>
        </w:rPr>
        <w:t>在贵研究中心开展该研究。参与该</w:t>
      </w:r>
      <w:r w:rsidR="0000132A">
        <w:rPr>
          <w:rFonts w:ascii="宋体" w:eastAsia="宋体" w:hAnsi="宋体" w:cs="宋体" w:hint="eastAsia"/>
          <w:sz w:val="22"/>
          <w:szCs w:val="22"/>
          <w:lang w:eastAsia="zh-CN"/>
        </w:rPr>
        <w:t>研究</w:t>
      </w:r>
      <w:r w:rsidR="00CA2ADB">
        <w:rPr>
          <w:rFonts w:ascii="宋体" w:eastAsia="宋体" w:hAnsi="宋体" w:cs="宋体" w:hint="eastAsia"/>
          <w:sz w:val="22"/>
          <w:szCs w:val="22"/>
          <w:lang w:eastAsia="zh-CN"/>
        </w:rPr>
        <w:t>的相关人员将被要求直接或者通过</w:t>
      </w:r>
      <w:r w:rsidRPr="00817001">
        <w:rPr>
          <w:rFonts w:ascii="宋体" w:eastAsia="宋体" w:hAnsi="宋体" w:cs="宋体" w:hint="eastAsia"/>
          <w:sz w:val="22"/>
          <w:szCs w:val="22"/>
          <w:lang w:eastAsia="zh-CN"/>
        </w:rPr>
        <w:t>艾昆纬</w:t>
      </w:r>
      <w:r w:rsidR="00CA2ADB">
        <w:rPr>
          <w:rFonts w:ascii="宋体" w:eastAsia="宋体" w:hAnsi="宋体" w:cs="宋体" w:hint="eastAsia"/>
          <w:sz w:val="22"/>
          <w:szCs w:val="22"/>
          <w:lang w:eastAsia="zh-CN"/>
        </w:rPr>
        <w:t>向申办方提供个人信息。您的个人信息将根据以下所述予以处理。</w:t>
      </w:r>
    </w:p>
    <w:p w14:paraId="1B5CB5D9" w14:textId="77777777" w:rsidR="00CA2ADB" w:rsidRDefault="00CA2ADB" w:rsidP="009C5F5C">
      <w:pPr>
        <w:rPr>
          <w:sz w:val="22"/>
          <w:szCs w:val="22"/>
          <w:lang w:eastAsia="zh-CN"/>
        </w:rPr>
      </w:pPr>
    </w:p>
    <w:p w14:paraId="5BB017C5" w14:textId="0ABB0030" w:rsidR="006003CD" w:rsidRDefault="009C5F5C" w:rsidP="009C5F5C">
      <w:pPr>
        <w:rPr>
          <w:sz w:val="22"/>
          <w:szCs w:val="22"/>
        </w:rPr>
      </w:pPr>
      <w:r w:rsidRPr="002D4565">
        <w:rPr>
          <w:sz w:val="22"/>
          <w:szCs w:val="22"/>
          <w:lang w:eastAsia="zh-CN"/>
        </w:rPr>
        <w:t>Both prior t</w:t>
      </w:r>
      <w:r w:rsidR="000D1483" w:rsidRPr="002D4565">
        <w:rPr>
          <w:sz w:val="22"/>
          <w:szCs w:val="22"/>
          <w:lang w:eastAsia="zh-CN"/>
        </w:rPr>
        <w:t xml:space="preserve">o and during the course of </w:t>
      </w:r>
      <w:r w:rsidR="00661FF6">
        <w:rPr>
          <w:sz w:val="22"/>
          <w:szCs w:val="22"/>
          <w:lang w:eastAsia="zh-CN"/>
        </w:rPr>
        <w:t>the Study</w:t>
      </w:r>
      <w:r w:rsidRPr="002D4565">
        <w:rPr>
          <w:sz w:val="22"/>
          <w:szCs w:val="22"/>
          <w:lang w:eastAsia="zh-CN"/>
        </w:rPr>
        <w:t xml:space="preserve">, the Investigator and his/her </w:t>
      </w:r>
      <w:r w:rsidR="008C7E9E">
        <w:rPr>
          <w:sz w:val="22"/>
          <w:szCs w:val="22"/>
          <w:lang w:eastAsia="zh-CN"/>
        </w:rPr>
        <w:t xml:space="preserve">delegated </w:t>
      </w:r>
      <w:r w:rsidR="003275D9" w:rsidRPr="002D4565">
        <w:rPr>
          <w:sz w:val="22"/>
          <w:szCs w:val="22"/>
          <w:lang w:eastAsia="zh-CN"/>
        </w:rPr>
        <w:t>study team</w:t>
      </w:r>
      <w:r w:rsidRPr="002D4565">
        <w:rPr>
          <w:sz w:val="22"/>
          <w:szCs w:val="22"/>
          <w:lang w:eastAsia="zh-CN"/>
        </w:rPr>
        <w:t xml:space="preserve"> </w:t>
      </w:r>
      <w:r w:rsidR="008C7E9E">
        <w:rPr>
          <w:sz w:val="22"/>
          <w:szCs w:val="22"/>
          <w:lang w:eastAsia="zh-CN"/>
        </w:rPr>
        <w:t xml:space="preserve">members </w:t>
      </w:r>
      <w:r w:rsidR="00CA366D">
        <w:rPr>
          <w:sz w:val="22"/>
          <w:szCs w:val="22"/>
          <w:lang w:eastAsia="zh-CN"/>
        </w:rPr>
        <w:t xml:space="preserve">and </w:t>
      </w:r>
      <w:r w:rsidR="00E1603F">
        <w:rPr>
          <w:sz w:val="22"/>
          <w:szCs w:val="22"/>
          <w:lang w:eastAsia="zh-CN"/>
        </w:rPr>
        <w:t>Site staff</w:t>
      </w:r>
      <w:r w:rsidR="00CA366D">
        <w:rPr>
          <w:sz w:val="22"/>
          <w:szCs w:val="22"/>
          <w:lang w:eastAsia="zh-CN"/>
        </w:rPr>
        <w:t xml:space="preserve"> </w:t>
      </w:r>
      <w:r w:rsidRPr="002D4565">
        <w:rPr>
          <w:sz w:val="22"/>
          <w:szCs w:val="22"/>
          <w:lang w:eastAsia="zh-CN"/>
        </w:rPr>
        <w:t xml:space="preserve">may be called upon </w:t>
      </w:r>
      <w:r w:rsidR="001F4543">
        <w:rPr>
          <w:sz w:val="22"/>
          <w:szCs w:val="22"/>
          <w:lang w:eastAsia="zh-CN"/>
        </w:rPr>
        <w:t xml:space="preserve">by </w:t>
      </w:r>
      <w:r w:rsidR="001F4543" w:rsidRPr="00716D20">
        <w:rPr>
          <w:sz w:val="22"/>
          <w:szCs w:val="22"/>
          <w:lang w:eastAsia="zh-CN"/>
        </w:rPr>
        <w:t xml:space="preserve">IQVIA </w:t>
      </w:r>
      <w:r w:rsidRPr="002D4565">
        <w:rPr>
          <w:sz w:val="22"/>
          <w:szCs w:val="22"/>
          <w:lang w:eastAsia="zh-CN"/>
        </w:rPr>
        <w:t xml:space="preserve">to provide </w:t>
      </w:r>
      <w:r w:rsidR="00A31E6B" w:rsidRPr="002D4565">
        <w:rPr>
          <w:sz w:val="22"/>
          <w:szCs w:val="22"/>
          <w:lang w:eastAsia="zh-CN"/>
        </w:rPr>
        <w:t xml:space="preserve">certain </w:t>
      </w:r>
      <w:r w:rsidRPr="002D4565">
        <w:rPr>
          <w:sz w:val="22"/>
          <w:szCs w:val="22"/>
          <w:lang w:eastAsia="zh-CN"/>
        </w:rPr>
        <w:t xml:space="preserve">personal </w:t>
      </w:r>
      <w:r w:rsidR="00E9197C" w:rsidRPr="002D4565">
        <w:rPr>
          <w:sz w:val="22"/>
          <w:szCs w:val="22"/>
          <w:lang w:eastAsia="zh-CN"/>
        </w:rPr>
        <w:t>information</w:t>
      </w:r>
      <w:r w:rsidR="00917602">
        <w:rPr>
          <w:sz w:val="22"/>
          <w:szCs w:val="22"/>
          <w:lang w:eastAsia="zh-CN"/>
        </w:rPr>
        <w:t xml:space="preserve"> (“Personal Information”)</w:t>
      </w:r>
      <w:r w:rsidRPr="002D4565">
        <w:rPr>
          <w:sz w:val="22"/>
          <w:szCs w:val="22"/>
          <w:lang w:eastAsia="zh-CN"/>
        </w:rPr>
        <w:t xml:space="preserve">. </w:t>
      </w:r>
      <w:r w:rsidR="00CA366D">
        <w:rPr>
          <w:sz w:val="22"/>
          <w:szCs w:val="22"/>
        </w:rPr>
        <w:t xml:space="preserve">The Consent to Processing and Use of Personal Information (“Consent”) tells you how IQVIA process and use your Personal Information. </w:t>
      </w:r>
    </w:p>
    <w:p w14:paraId="21194625" w14:textId="5C607D37" w:rsidR="00412678" w:rsidRDefault="00412678" w:rsidP="009C5F5C">
      <w:pPr>
        <w:rPr>
          <w:rFonts w:eastAsiaTheme="minorEastAsia"/>
          <w:sz w:val="22"/>
          <w:szCs w:val="22"/>
          <w:lang w:eastAsia="zh-CN"/>
        </w:rPr>
      </w:pPr>
      <w:bookmarkStart w:id="1" w:name="_Hlk88469740"/>
      <w:r w:rsidRPr="00817001">
        <w:rPr>
          <w:rFonts w:ascii="宋体" w:eastAsia="宋体" w:hAnsi="宋体" w:cs="宋体" w:hint="eastAsia"/>
          <w:sz w:val="22"/>
          <w:szCs w:val="22"/>
          <w:lang w:eastAsia="zh-CN"/>
        </w:rPr>
        <w:t>艾昆纬</w:t>
      </w:r>
      <w:bookmarkEnd w:id="1"/>
      <w:r w:rsidRPr="00817001">
        <w:rPr>
          <w:rFonts w:ascii="宋体" w:eastAsia="宋体" w:hAnsi="宋体" w:cs="宋体" w:hint="eastAsia"/>
          <w:sz w:val="22"/>
          <w:szCs w:val="22"/>
          <w:lang w:eastAsia="zh-CN"/>
        </w:rPr>
        <w:t>可能会</w:t>
      </w:r>
      <w:r w:rsidR="00E47A08" w:rsidRPr="00817001">
        <w:rPr>
          <w:rFonts w:ascii="宋体" w:eastAsia="宋体" w:hAnsi="宋体" w:cs="宋体" w:hint="eastAsia"/>
          <w:sz w:val="22"/>
          <w:szCs w:val="22"/>
          <w:lang w:eastAsia="zh-CN"/>
        </w:rPr>
        <w:t>在</w:t>
      </w:r>
      <w:r w:rsidR="00661FF6">
        <w:rPr>
          <w:rFonts w:ascii="宋体" w:eastAsia="宋体" w:hAnsi="宋体" w:cs="宋体" w:hint="eastAsia"/>
          <w:sz w:val="22"/>
          <w:szCs w:val="22"/>
          <w:lang w:eastAsia="zh-CN"/>
        </w:rPr>
        <w:t>该</w:t>
      </w:r>
      <w:r w:rsidR="008C7E9E" w:rsidRPr="00817001">
        <w:rPr>
          <w:rFonts w:ascii="宋体" w:eastAsia="宋体" w:hAnsi="宋体" w:cs="宋体" w:hint="eastAsia"/>
          <w:sz w:val="22"/>
          <w:szCs w:val="22"/>
          <w:lang w:eastAsia="zh-CN"/>
        </w:rPr>
        <w:t>研究</w:t>
      </w:r>
      <w:r w:rsidR="00E47A08" w:rsidRPr="00817001">
        <w:rPr>
          <w:rFonts w:ascii="宋体" w:eastAsia="宋体" w:hAnsi="宋体" w:cs="宋体" w:hint="eastAsia"/>
          <w:sz w:val="22"/>
          <w:szCs w:val="22"/>
          <w:lang w:eastAsia="zh-CN"/>
        </w:rPr>
        <w:t>开始前</w:t>
      </w:r>
      <w:r w:rsidR="00E47A08" w:rsidRPr="00817001">
        <w:rPr>
          <w:rFonts w:eastAsiaTheme="minorEastAsia" w:hint="eastAsia"/>
          <w:sz w:val="22"/>
          <w:szCs w:val="22"/>
          <w:lang w:eastAsia="zh-CN"/>
        </w:rPr>
        <w:t>和进行期间，</w:t>
      </w:r>
      <w:r w:rsidRPr="00817001">
        <w:rPr>
          <w:rFonts w:eastAsiaTheme="minorEastAsia" w:hint="eastAsia"/>
          <w:sz w:val="22"/>
          <w:szCs w:val="22"/>
          <w:lang w:eastAsia="zh-CN"/>
        </w:rPr>
        <w:t>要求</w:t>
      </w:r>
      <w:r w:rsidR="00E47A08" w:rsidRPr="00817001">
        <w:rPr>
          <w:rFonts w:eastAsiaTheme="minorEastAsia" w:hint="eastAsia"/>
          <w:sz w:val="22"/>
          <w:szCs w:val="22"/>
          <w:lang w:eastAsia="zh-CN"/>
        </w:rPr>
        <w:t>研究者</w:t>
      </w:r>
      <w:r w:rsidR="00492A21" w:rsidRPr="00817001">
        <w:rPr>
          <w:rFonts w:eastAsiaTheme="minorEastAsia" w:hint="eastAsia"/>
          <w:sz w:val="22"/>
          <w:szCs w:val="22"/>
          <w:lang w:eastAsia="zh-CN"/>
        </w:rPr>
        <w:t>及其</w:t>
      </w:r>
      <w:r w:rsidR="008C7E9E" w:rsidRPr="00817001">
        <w:rPr>
          <w:rFonts w:eastAsiaTheme="minorEastAsia" w:hint="eastAsia"/>
          <w:sz w:val="22"/>
          <w:szCs w:val="22"/>
          <w:lang w:eastAsia="zh-CN"/>
        </w:rPr>
        <w:t>被授权的</w:t>
      </w:r>
      <w:r w:rsidR="00E47A08" w:rsidRPr="00817001">
        <w:rPr>
          <w:rFonts w:eastAsiaTheme="minorEastAsia" w:hint="eastAsia"/>
          <w:sz w:val="22"/>
          <w:szCs w:val="22"/>
          <w:lang w:eastAsia="zh-CN"/>
        </w:rPr>
        <w:t>研究团队</w:t>
      </w:r>
      <w:r w:rsidR="008C7E9E" w:rsidRPr="00817001">
        <w:rPr>
          <w:rFonts w:eastAsiaTheme="minorEastAsia" w:hint="eastAsia"/>
          <w:sz w:val="22"/>
          <w:szCs w:val="22"/>
          <w:lang w:eastAsia="zh-CN"/>
        </w:rPr>
        <w:t>成员</w:t>
      </w:r>
      <w:r w:rsidR="00917602" w:rsidRPr="00817001">
        <w:rPr>
          <w:rFonts w:eastAsiaTheme="minorEastAsia" w:hint="eastAsia"/>
          <w:sz w:val="22"/>
          <w:szCs w:val="22"/>
          <w:lang w:eastAsia="zh-CN"/>
        </w:rPr>
        <w:t>、研究中心人员（以下合称为</w:t>
      </w:r>
      <w:r w:rsidR="002837B4" w:rsidRPr="00817001">
        <w:rPr>
          <w:rFonts w:eastAsiaTheme="minorEastAsia" w:hint="eastAsia"/>
          <w:sz w:val="22"/>
          <w:szCs w:val="22"/>
          <w:lang w:eastAsia="zh-CN"/>
        </w:rPr>
        <w:t>“您”</w:t>
      </w:r>
      <w:r w:rsidR="00917602" w:rsidRPr="00817001">
        <w:rPr>
          <w:rFonts w:eastAsiaTheme="minorEastAsia" w:hint="eastAsia"/>
          <w:sz w:val="22"/>
          <w:szCs w:val="22"/>
          <w:lang w:eastAsia="zh-CN"/>
        </w:rPr>
        <w:t>）</w:t>
      </w:r>
      <w:r w:rsidR="00E47A08" w:rsidRPr="00817001">
        <w:rPr>
          <w:rFonts w:eastAsiaTheme="minorEastAsia" w:hint="eastAsia"/>
          <w:sz w:val="22"/>
          <w:szCs w:val="22"/>
          <w:lang w:eastAsia="zh-CN"/>
        </w:rPr>
        <w:t>提供特定的个人信息。</w:t>
      </w:r>
      <w:r>
        <w:rPr>
          <w:rFonts w:eastAsiaTheme="minorEastAsia" w:hint="eastAsia"/>
          <w:sz w:val="22"/>
          <w:szCs w:val="22"/>
          <w:lang w:eastAsia="zh-CN"/>
        </w:rPr>
        <w:t>本《</w:t>
      </w:r>
      <w:r w:rsidRPr="00412678">
        <w:rPr>
          <w:rFonts w:eastAsiaTheme="minorEastAsia" w:hint="eastAsia"/>
          <w:sz w:val="22"/>
          <w:szCs w:val="22"/>
          <w:lang w:eastAsia="zh-CN"/>
        </w:rPr>
        <w:t>个人信息处理与使用同意函</w:t>
      </w:r>
      <w:r>
        <w:rPr>
          <w:rFonts w:eastAsiaTheme="minorEastAsia" w:hint="eastAsia"/>
          <w:sz w:val="22"/>
          <w:szCs w:val="22"/>
          <w:lang w:eastAsia="zh-CN"/>
        </w:rPr>
        <w:t>》（“《同意函》”）旨在向您说明</w:t>
      </w:r>
      <w:r w:rsidR="00917602">
        <w:rPr>
          <w:rFonts w:eastAsiaTheme="minorEastAsia" w:hint="eastAsia"/>
          <w:sz w:val="22"/>
          <w:szCs w:val="22"/>
          <w:lang w:eastAsia="zh-CN"/>
        </w:rPr>
        <w:t>艾昆纬</w:t>
      </w:r>
      <w:r>
        <w:rPr>
          <w:rFonts w:eastAsiaTheme="minorEastAsia" w:hint="eastAsia"/>
          <w:sz w:val="22"/>
          <w:szCs w:val="22"/>
          <w:lang w:eastAsia="zh-CN"/>
        </w:rPr>
        <w:t>如何处理和使用您的个人信息。</w:t>
      </w:r>
    </w:p>
    <w:p w14:paraId="4454FA17" w14:textId="77777777" w:rsidR="002E06B4" w:rsidRDefault="002E06B4" w:rsidP="009C5F5C">
      <w:pPr>
        <w:rPr>
          <w:rFonts w:eastAsiaTheme="minorEastAsia"/>
          <w:sz w:val="22"/>
          <w:szCs w:val="22"/>
          <w:lang w:eastAsia="zh-CN"/>
        </w:rPr>
      </w:pPr>
    </w:p>
    <w:p w14:paraId="060EBF19" w14:textId="117C3DD3" w:rsidR="00412678" w:rsidRDefault="002E06B4" w:rsidP="009C5F5C">
      <w:pPr>
        <w:rPr>
          <w:rFonts w:eastAsiaTheme="minorEastAsia"/>
          <w:sz w:val="22"/>
          <w:szCs w:val="22"/>
          <w:lang w:eastAsia="zh-CN"/>
        </w:rPr>
      </w:pPr>
      <w:r>
        <w:rPr>
          <w:sz w:val="22"/>
          <w:szCs w:val="22"/>
        </w:rPr>
        <w:t>IQVIA will process and use the Personal Information</w:t>
      </w:r>
      <w:r w:rsidRPr="002D4565">
        <w:rPr>
          <w:sz w:val="22"/>
          <w:szCs w:val="22"/>
        </w:rPr>
        <w:t xml:space="preserve"> for the following purposes:</w:t>
      </w:r>
    </w:p>
    <w:p w14:paraId="384D6932" w14:textId="6EDE1AAE" w:rsidR="00E47A08" w:rsidRDefault="00412678" w:rsidP="009C5F5C">
      <w:pPr>
        <w:rPr>
          <w:rFonts w:eastAsiaTheme="minorEastAsia"/>
          <w:sz w:val="22"/>
          <w:szCs w:val="22"/>
          <w:lang w:eastAsia="zh-CN"/>
        </w:rPr>
      </w:pPr>
      <w:r>
        <w:rPr>
          <w:rFonts w:eastAsiaTheme="minorEastAsia" w:hint="eastAsia"/>
          <w:sz w:val="22"/>
          <w:szCs w:val="22"/>
          <w:lang w:eastAsia="zh-CN"/>
        </w:rPr>
        <w:t>艾昆纬</w:t>
      </w:r>
      <w:r w:rsidR="00917602">
        <w:rPr>
          <w:rFonts w:eastAsiaTheme="minorEastAsia" w:hint="eastAsia"/>
          <w:sz w:val="22"/>
          <w:szCs w:val="22"/>
          <w:lang w:eastAsia="zh-CN"/>
        </w:rPr>
        <w:t>将出于以下目的处理和使用</w:t>
      </w:r>
      <w:r w:rsidR="002837B4">
        <w:rPr>
          <w:rFonts w:eastAsiaTheme="minorEastAsia" w:hint="eastAsia"/>
          <w:sz w:val="22"/>
          <w:szCs w:val="22"/>
          <w:lang w:eastAsia="zh-CN"/>
        </w:rPr>
        <w:t>您</w:t>
      </w:r>
      <w:r w:rsidR="00917602">
        <w:rPr>
          <w:rFonts w:eastAsiaTheme="minorEastAsia" w:hint="eastAsia"/>
          <w:sz w:val="22"/>
          <w:szCs w:val="22"/>
          <w:lang w:eastAsia="zh-CN"/>
        </w:rPr>
        <w:t>的个人信息</w:t>
      </w:r>
      <w:r w:rsidR="00E47A08">
        <w:rPr>
          <w:rFonts w:eastAsiaTheme="minorEastAsia" w:hint="eastAsia"/>
          <w:sz w:val="22"/>
          <w:szCs w:val="22"/>
          <w:lang w:eastAsia="zh-CN"/>
        </w:rPr>
        <w:t>：</w:t>
      </w:r>
    </w:p>
    <w:tbl>
      <w:tblPr>
        <w:tblStyle w:val="TableGrid"/>
        <w:tblW w:w="0" w:type="auto"/>
        <w:tblLook w:val="04A0" w:firstRow="1" w:lastRow="0" w:firstColumn="1" w:lastColumn="0" w:noHBand="0" w:noVBand="1"/>
      </w:tblPr>
      <w:tblGrid>
        <w:gridCol w:w="1451"/>
        <w:gridCol w:w="3816"/>
        <w:gridCol w:w="4470"/>
      </w:tblGrid>
      <w:tr w:rsidR="00917602" w14:paraId="393A1947" w14:textId="77777777" w:rsidTr="00917602">
        <w:tc>
          <w:tcPr>
            <w:tcW w:w="1413" w:type="dxa"/>
            <w:shd w:val="clear" w:color="auto" w:fill="D9D9D9" w:themeFill="background1" w:themeFillShade="D9"/>
          </w:tcPr>
          <w:p w14:paraId="3B0BE7C6" w14:textId="77777777" w:rsidR="002E06B4" w:rsidRPr="002E06B4" w:rsidRDefault="002E06B4" w:rsidP="009C5F5C">
            <w:pPr>
              <w:rPr>
                <w:rFonts w:eastAsiaTheme="minorEastAsia"/>
                <w:b/>
                <w:sz w:val="22"/>
                <w:szCs w:val="22"/>
                <w:lang w:eastAsia="zh-CN"/>
              </w:rPr>
            </w:pPr>
            <w:r w:rsidRPr="002E06B4">
              <w:rPr>
                <w:rFonts w:eastAsiaTheme="minorEastAsia"/>
                <w:b/>
                <w:sz w:val="22"/>
                <w:szCs w:val="22"/>
                <w:lang w:eastAsia="zh-CN"/>
              </w:rPr>
              <w:t>Scenarios</w:t>
            </w:r>
          </w:p>
          <w:p w14:paraId="72E292F2" w14:textId="7A649AA5" w:rsidR="00CA366D" w:rsidRPr="002E06B4" w:rsidRDefault="00917602" w:rsidP="009C5F5C">
            <w:pPr>
              <w:rPr>
                <w:rFonts w:eastAsiaTheme="minorEastAsia"/>
                <w:b/>
                <w:sz w:val="22"/>
                <w:szCs w:val="22"/>
                <w:lang w:eastAsia="zh-CN"/>
              </w:rPr>
            </w:pPr>
            <w:r w:rsidRPr="002E06B4">
              <w:rPr>
                <w:rFonts w:eastAsiaTheme="minorEastAsia" w:hint="eastAsia"/>
                <w:b/>
                <w:sz w:val="22"/>
                <w:szCs w:val="22"/>
                <w:lang w:eastAsia="zh-CN"/>
              </w:rPr>
              <w:t>处理场景</w:t>
            </w:r>
          </w:p>
        </w:tc>
        <w:tc>
          <w:tcPr>
            <w:tcW w:w="3827" w:type="dxa"/>
            <w:shd w:val="clear" w:color="auto" w:fill="D9D9D9" w:themeFill="background1" w:themeFillShade="D9"/>
          </w:tcPr>
          <w:p w14:paraId="25DD1B39" w14:textId="77777777" w:rsidR="002E06B4" w:rsidRPr="002E06B4" w:rsidRDefault="002E06B4" w:rsidP="009C5F5C">
            <w:pPr>
              <w:rPr>
                <w:rFonts w:eastAsiaTheme="minorEastAsia"/>
                <w:b/>
                <w:sz w:val="22"/>
                <w:szCs w:val="22"/>
                <w:lang w:eastAsia="zh-CN"/>
              </w:rPr>
            </w:pPr>
            <w:r w:rsidRPr="002E06B4">
              <w:rPr>
                <w:rFonts w:eastAsiaTheme="minorEastAsia" w:hint="eastAsia"/>
                <w:b/>
                <w:sz w:val="22"/>
                <w:szCs w:val="22"/>
                <w:lang w:eastAsia="zh-CN"/>
              </w:rPr>
              <w:t>P</w:t>
            </w:r>
            <w:r w:rsidRPr="002E06B4">
              <w:rPr>
                <w:rFonts w:eastAsiaTheme="minorEastAsia"/>
                <w:b/>
                <w:sz w:val="22"/>
                <w:szCs w:val="22"/>
                <w:lang w:eastAsia="zh-CN"/>
              </w:rPr>
              <w:t>urposes</w:t>
            </w:r>
          </w:p>
          <w:p w14:paraId="792C4546" w14:textId="5C89FC78" w:rsidR="00CA366D" w:rsidRPr="002E06B4" w:rsidRDefault="00917602" w:rsidP="009C5F5C">
            <w:pPr>
              <w:rPr>
                <w:rFonts w:eastAsiaTheme="minorEastAsia"/>
                <w:b/>
                <w:sz w:val="22"/>
                <w:szCs w:val="22"/>
                <w:lang w:eastAsia="zh-CN"/>
              </w:rPr>
            </w:pPr>
            <w:r w:rsidRPr="002E06B4">
              <w:rPr>
                <w:rFonts w:eastAsiaTheme="minorEastAsia" w:hint="eastAsia"/>
                <w:b/>
                <w:sz w:val="22"/>
                <w:szCs w:val="22"/>
                <w:lang w:eastAsia="zh-CN"/>
              </w:rPr>
              <w:t>处理目的</w:t>
            </w:r>
          </w:p>
        </w:tc>
        <w:tc>
          <w:tcPr>
            <w:tcW w:w="4497" w:type="dxa"/>
            <w:shd w:val="clear" w:color="auto" w:fill="D9D9D9" w:themeFill="background1" w:themeFillShade="D9"/>
          </w:tcPr>
          <w:p w14:paraId="19E705B9" w14:textId="77777777" w:rsidR="002E06B4" w:rsidRPr="002E06B4" w:rsidRDefault="002E06B4" w:rsidP="009C5F5C">
            <w:pPr>
              <w:rPr>
                <w:rFonts w:eastAsiaTheme="minorEastAsia"/>
                <w:b/>
                <w:sz w:val="22"/>
                <w:szCs w:val="22"/>
                <w:lang w:eastAsia="zh-CN"/>
              </w:rPr>
            </w:pPr>
            <w:r w:rsidRPr="002E06B4">
              <w:rPr>
                <w:rFonts w:eastAsiaTheme="minorEastAsia" w:hint="eastAsia"/>
                <w:b/>
                <w:sz w:val="22"/>
                <w:szCs w:val="22"/>
                <w:lang w:eastAsia="zh-CN"/>
              </w:rPr>
              <w:t>T</w:t>
            </w:r>
            <w:r w:rsidRPr="002E06B4">
              <w:rPr>
                <w:rFonts w:eastAsiaTheme="minorEastAsia"/>
                <w:b/>
                <w:sz w:val="22"/>
                <w:szCs w:val="22"/>
                <w:lang w:eastAsia="zh-CN"/>
              </w:rPr>
              <w:t>ypes of Personal Information</w:t>
            </w:r>
          </w:p>
          <w:p w14:paraId="326A75E8" w14:textId="0D3AF1FD" w:rsidR="00CA366D" w:rsidRPr="002E06B4" w:rsidRDefault="00917602" w:rsidP="009C5F5C">
            <w:pPr>
              <w:rPr>
                <w:rFonts w:eastAsiaTheme="minorEastAsia"/>
                <w:b/>
                <w:sz w:val="22"/>
                <w:szCs w:val="22"/>
                <w:lang w:eastAsia="zh-CN"/>
              </w:rPr>
            </w:pPr>
            <w:r w:rsidRPr="002E06B4">
              <w:rPr>
                <w:rFonts w:eastAsiaTheme="minorEastAsia" w:hint="eastAsia"/>
                <w:b/>
                <w:sz w:val="22"/>
                <w:szCs w:val="22"/>
                <w:lang w:eastAsia="zh-CN"/>
              </w:rPr>
              <w:t>个人信息类型</w:t>
            </w:r>
          </w:p>
        </w:tc>
      </w:tr>
      <w:tr w:rsidR="00917602" w14:paraId="11AB913A" w14:textId="77777777" w:rsidTr="00917602">
        <w:tc>
          <w:tcPr>
            <w:tcW w:w="1413" w:type="dxa"/>
          </w:tcPr>
          <w:p w14:paraId="3AD87C74" w14:textId="585648E4" w:rsidR="00917602" w:rsidRDefault="002E06B4" w:rsidP="009C5F5C">
            <w:pPr>
              <w:rPr>
                <w:rFonts w:eastAsiaTheme="minorEastAsia"/>
                <w:sz w:val="22"/>
                <w:szCs w:val="22"/>
                <w:lang w:eastAsia="zh-CN"/>
              </w:rPr>
            </w:pPr>
            <w:r>
              <w:rPr>
                <w:rFonts w:eastAsiaTheme="minorEastAsia" w:hint="eastAsia"/>
                <w:sz w:val="22"/>
                <w:szCs w:val="22"/>
                <w:lang w:eastAsia="zh-CN"/>
              </w:rPr>
              <w:t>C</w:t>
            </w:r>
            <w:r>
              <w:rPr>
                <w:rFonts w:eastAsiaTheme="minorEastAsia"/>
                <w:sz w:val="22"/>
                <w:szCs w:val="22"/>
                <w:lang w:eastAsia="zh-CN"/>
              </w:rPr>
              <w:t xml:space="preserve">onduct of </w:t>
            </w:r>
            <w:r>
              <w:rPr>
                <w:rFonts w:eastAsiaTheme="minorEastAsia" w:hint="eastAsia"/>
                <w:sz w:val="22"/>
                <w:szCs w:val="22"/>
                <w:lang w:eastAsia="zh-CN"/>
              </w:rPr>
              <w:t>clinical trials/</w:t>
            </w:r>
            <w:r>
              <w:rPr>
                <w:rFonts w:eastAsiaTheme="minorEastAsia"/>
                <w:sz w:val="22"/>
                <w:szCs w:val="22"/>
                <w:lang w:eastAsia="zh-CN"/>
              </w:rPr>
              <w:t>studies</w:t>
            </w:r>
            <w:r w:rsidR="00917602">
              <w:rPr>
                <w:rFonts w:eastAsiaTheme="minorEastAsia" w:hint="eastAsia"/>
                <w:sz w:val="22"/>
                <w:szCs w:val="22"/>
                <w:lang w:eastAsia="zh-CN"/>
              </w:rPr>
              <w:t>实施临床研究</w:t>
            </w:r>
            <w:r w:rsidR="00917602">
              <w:rPr>
                <w:rFonts w:eastAsiaTheme="minorEastAsia" w:hint="eastAsia"/>
                <w:sz w:val="22"/>
                <w:szCs w:val="22"/>
                <w:lang w:eastAsia="zh-CN"/>
              </w:rPr>
              <w:t>/</w:t>
            </w:r>
            <w:r w:rsidR="00917602">
              <w:rPr>
                <w:rFonts w:eastAsiaTheme="minorEastAsia" w:hint="eastAsia"/>
                <w:sz w:val="22"/>
                <w:szCs w:val="22"/>
                <w:lang w:eastAsia="zh-CN"/>
              </w:rPr>
              <w:t>试验</w:t>
            </w:r>
          </w:p>
          <w:p w14:paraId="04E88406" w14:textId="36B3219F" w:rsidR="000E11F5" w:rsidRDefault="000E11F5" w:rsidP="009C5F5C">
            <w:pPr>
              <w:rPr>
                <w:rFonts w:eastAsiaTheme="minorEastAsia"/>
                <w:sz w:val="22"/>
                <w:szCs w:val="22"/>
                <w:lang w:eastAsia="zh-CN"/>
              </w:rPr>
            </w:pPr>
          </w:p>
        </w:tc>
        <w:tc>
          <w:tcPr>
            <w:tcW w:w="3827" w:type="dxa"/>
          </w:tcPr>
          <w:p w14:paraId="53A49656" w14:textId="31C4782E" w:rsidR="002E06B4" w:rsidRPr="002E06B4" w:rsidRDefault="002E06B4" w:rsidP="00AF59C7">
            <w:pPr>
              <w:pStyle w:val="ListParagraph"/>
              <w:numPr>
                <w:ilvl w:val="0"/>
                <w:numId w:val="9"/>
              </w:numPr>
              <w:ind w:left="279" w:hanging="279"/>
              <w:rPr>
                <w:rFonts w:eastAsiaTheme="minorEastAsia"/>
                <w:sz w:val="22"/>
                <w:szCs w:val="22"/>
                <w:lang w:eastAsia="zh-CN"/>
              </w:rPr>
            </w:pPr>
            <w:r w:rsidRPr="002E06B4">
              <w:rPr>
                <w:rFonts w:eastAsiaTheme="minorEastAsia"/>
                <w:sz w:val="22"/>
                <w:szCs w:val="22"/>
                <w:lang w:eastAsia="zh-CN"/>
              </w:rPr>
              <w:t xml:space="preserve">Conduct of </w:t>
            </w:r>
            <w:r w:rsidR="00A277CF">
              <w:rPr>
                <w:rFonts w:eastAsiaTheme="minorEastAsia"/>
                <w:sz w:val="22"/>
                <w:szCs w:val="22"/>
                <w:lang w:eastAsia="zh-CN"/>
              </w:rPr>
              <w:t>the S</w:t>
            </w:r>
            <w:r w:rsidRPr="002E06B4">
              <w:rPr>
                <w:rFonts w:eastAsiaTheme="minorEastAsia"/>
                <w:sz w:val="22"/>
                <w:szCs w:val="22"/>
                <w:lang w:eastAsia="zh-CN"/>
              </w:rPr>
              <w:t>tud</w:t>
            </w:r>
            <w:r w:rsidR="00A277CF">
              <w:rPr>
                <w:rFonts w:eastAsiaTheme="minorEastAsia"/>
                <w:sz w:val="22"/>
                <w:szCs w:val="22"/>
                <w:lang w:eastAsia="zh-CN"/>
              </w:rPr>
              <w:t>y</w:t>
            </w:r>
          </w:p>
          <w:p w14:paraId="4E6CC6FD" w14:textId="2CB40B8D" w:rsidR="002E06B4" w:rsidRDefault="001F6634" w:rsidP="00AF59C7">
            <w:pPr>
              <w:pStyle w:val="ListParagraph"/>
              <w:ind w:left="279"/>
              <w:rPr>
                <w:rFonts w:eastAsiaTheme="minorEastAsia"/>
                <w:sz w:val="22"/>
                <w:szCs w:val="22"/>
                <w:lang w:eastAsia="zh-CN"/>
              </w:rPr>
            </w:pPr>
            <w:r>
              <w:rPr>
                <w:rFonts w:eastAsiaTheme="minorEastAsia" w:hint="eastAsia"/>
                <w:sz w:val="22"/>
                <w:szCs w:val="22"/>
                <w:lang w:eastAsia="zh-CN"/>
              </w:rPr>
              <w:t>该</w:t>
            </w:r>
            <w:r w:rsidR="00917602">
              <w:rPr>
                <w:rFonts w:eastAsiaTheme="minorEastAsia" w:hint="eastAsia"/>
                <w:sz w:val="22"/>
                <w:szCs w:val="22"/>
                <w:lang w:eastAsia="zh-CN"/>
              </w:rPr>
              <w:t>研究</w:t>
            </w:r>
            <w:r w:rsidR="00F707EE">
              <w:rPr>
                <w:rFonts w:eastAsiaTheme="minorEastAsia" w:hint="eastAsia"/>
                <w:sz w:val="22"/>
                <w:szCs w:val="22"/>
                <w:lang w:eastAsia="zh-CN"/>
              </w:rPr>
              <w:t>的实施</w:t>
            </w:r>
          </w:p>
          <w:p w14:paraId="454A9617" w14:textId="02F4547F" w:rsidR="002E06B4" w:rsidRPr="00AF59C7" w:rsidRDefault="002E06B4" w:rsidP="00AF59C7">
            <w:pPr>
              <w:pStyle w:val="ListParagraph"/>
              <w:numPr>
                <w:ilvl w:val="0"/>
                <w:numId w:val="9"/>
              </w:numPr>
              <w:ind w:left="279" w:hanging="279"/>
              <w:rPr>
                <w:rFonts w:eastAsiaTheme="minorEastAsia"/>
                <w:sz w:val="22"/>
                <w:szCs w:val="22"/>
                <w:lang w:eastAsia="zh-CN"/>
              </w:rPr>
            </w:pPr>
            <w:r w:rsidRPr="002E06B4">
              <w:rPr>
                <w:rFonts w:eastAsiaTheme="minorEastAsia"/>
                <w:sz w:val="22"/>
                <w:szCs w:val="22"/>
                <w:lang w:eastAsia="zh-CN"/>
              </w:rPr>
              <w:t>Verification by local and foreign governmental or regulatory agencies, the Sponsor, IQVIA, their agents and affiliates</w:t>
            </w:r>
            <w:r w:rsidRPr="002E06B4" w:rsidDel="002E06B4">
              <w:rPr>
                <w:rFonts w:eastAsiaTheme="minorEastAsia"/>
                <w:sz w:val="22"/>
                <w:szCs w:val="22"/>
                <w:lang w:eastAsia="zh-CN"/>
              </w:rPr>
              <w:t xml:space="preserve"> </w:t>
            </w:r>
          </w:p>
          <w:p w14:paraId="292DFD67" w14:textId="4136FC43" w:rsidR="00917602" w:rsidRDefault="00917602" w:rsidP="00AF59C7">
            <w:pPr>
              <w:pStyle w:val="ListParagraph"/>
              <w:ind w:left="279"/>
              <w:rPr>
                <w:rFonts w:eastAsiaTheme="minorEastAsia"/>
                <w:sz w:val="22"/>
                <w:szCs w:val="22"/>
                <w:lang w:eastAsia="zh-CN"/>
              </w:rPr>
            </w:pPr>
            <w:r>
              <w:rPr>
                <w:rFonts w:eastAsiaTheme="minorEastAsia" w:hint="eastAsia"/>
                <w:sz w:val="22"/>
                <w:szCs w:val="22"/>
                <w:lang w:eastAsia="zh-CN"/>
              </w:rPr>
              <w:t>国内外</w:t>
            </w:r>
            <w:r w:rsidR="00817001">
              <w:rPr>
                <w:rFonts w:eastAsiaTheme="minorEastAsia" w:hint="eastAsia"/>
                <w:sz w:val="22"/>
                <w:szCs w:val="22"/>
                <w:lang w:eastAsia="zh-CN"/>
              </w:rPr>
              <w:t>政府或</w:t>
            </w:r>
            <w:r>
              <w:rPr>
                <w:rFonts w:eastAsiaTheme="minorEastAsia" w:hint="eastAsia"/>
                <w:sz w:val="22"/>
                <w:szCs w:val="22"/>
                <w:lang w:eastAsia="zh-CN"/>
              </w:rPr>
              <w:t>监管机构、申办方、艾昆纬及其代理和关联公司验证</w:t>
            </w:r>
          </w:p>
          <w:p w14:paraId="671D9BBD" w14:textId="09A94E56" w:rsidR="000E11F5" w:rsidRPr="00917602" w:rsidRDefault="000E11F5" w:rsidP="000E11F5">
            <w:pPr>
              <w:pStyle w:val="ListParagraph"/>
              <w:ind w:left="360"/>
              <w:rPr>
                <w:rFonts w:eastAsiaTheme="minorEastAsia"/>
                <w:sz w:val="22"/>
                <w:szCs w:val="22"/>
                <w:lang w:eastAsia="zh-CN"/>
              </w:rPr>
            </w:pPr>
          </w:p>
        </w:tc>
        <w:tc>
          <w:tcPr>
            <w:tcW w:w="4497" w:type="dxa"/>
          </w:tcPr>
          <w:p w14:paraId="113311FE" w14:textId="3B5629CD" w:rsidR="002E06B4" w:rsidRDefault="009462CE" w:rsidP="009C5F5C">
            <w:pPr>
              <w:rPr>
                <w:rFonts w:eastAsiaTheme="minorEastAsia"/>
                <w:sz w:val="22"/>
                <w:szCs w:val="22"/>
                <w:lang w:eastAsia="zh-CN"/>
              </w:rPr>
            </w:pPr>
            <w:r w:rsidRPr="00783041">
              <w:rPr>
                <w:rFonts w:eastAsiaTheme="minorEastAsia" w:hint="eastAsia"/>
                <w:sz w:val="22"/>
                <w:szCs w:val="22"/>
                <w:lang w:eastAsia="zh-CN"/>
              </w:rPr>
              <w:t>[</w:t>
            </w:r>
            <w:r w:rsidR="002E06B4" w:rsidRPr="00783041">
              <w:rPr>
                <w:rFonts w:eastAsiaTheme="minorEastAsia"/>
                <w:sz w:val="22"/>
                <w:szCs w:val="22"/>
                <w:lang w:eastAsia="zh-CN"/>
              </w:rPr>
              <w:t>Name, phone number (can be personal or hospital), email (can be personal or hospital), address (can be personal or hospital), date of birth, working institution, gender, professional and technical title, position, professional expertise, CV, professional qualification</w:t>
            </w:r>
            <w:r w:rsidRPr="00783041">
              <w:rPr>
                <w:rFonts w:eastAsiaTheme="minorEastAsia"/>
                <w:sz w:val="22"/>
                <w:szCs w:val="22"/>
                <w:lang w:eastAsia="zh-CN"/>
              </w:rPr>
              <w:t>]</w:t>
            </w:r>
          </w:p>
          <w:p w14:paraId="75EC9F63" w14:textId="38900BBF" w:rsidR="00D77712" w:rsidRPr="001961DB" w:rsidRDefault="009462CE" w:rsidP="009C5F5C">
            <w:pPr>
              <w:rPr>
                <w:rFonts w:eastAsiaTheme="minorEastAsia"/>
                <w:sz w:val="22"/>
                <w:szCs w:val="22"/>
                <w:lang w:eastAsia="zh-CN"/>
              </w:rPr>
            </w:pPr>
            <w:r w:rsidRPr="00783041">
              <w:rPr>
                <w:rFonts w:eastAsiaTheme="minorEastAsia" w:hint="eastAsia"/>
                <w:sz w:val="22"/>
                <w:szCs w:val="22"/>
                <w:lang w:eastAsia="zh-CN"/>
              </w:rPr>
              <w:t>【</w:t>
            </w:r>
            <w:r w:rsidR="00917602" w:rsidRPr="00783041">
              <w:rPr>
                <w:rFonts w:eastAsiaTheme="minorEastAsia" w:hint="eastAsia"/>
                <w:sz w:val="22"/>
                <w:szCs w:val="22"/>
                <w:lang w:eastAsia="zh-CN"/>
              </w:rPr>
              <w:t>姓名、联系电话</w:t>
            </w:r>
            <w:r w:rsidR="002521D2">
              <w:rPr>
                <w:rFonts w:eastAsiaTheme="minorEastAsia" w:hint="eastAsia"/>
                <w:sz w:val="22"/>
                <w:szCs w:val="22"/>
                <w:lang w:eastAsia="zh-CN"/>
              </w:rPr>
              <w:t>（个人或医院）</w:t>
            </w:r>
            <w:r w:rsidR="00917602" w:rsidRPr="00783041">
              <w:rPr>
                <w:rFonts w:eastAsiaTheme="minorEastAsia" w:hint="eastAsia"/>
                <w:sz w:val="22"/>
                <w:szCs w:val="22"/>
                <w:lang w:eastAsia="zh-CN"/>
              </w:rPr>
              <w:t>、电子邮箱</w:t>
            </w:r>
            <w:r w:rsidR="002521D2">
              <w:rPr>
                <w:rFonts w:eastAsiaTheme="minorEastAsia" w:hint="eastAsia"/>
                <w:sz w:val="22"/>
                <w:szCs w:val="22"/>
                <w:lang w:eastAsia="zh-CN"/>
              </w:rPr>
              <w:t>（个人或医院）</w:t>
            </w:r>
            <w:r w:rsidR="00917602" w:rsidRPr="00783041">
              <w:rPr>
                <w:rFonts w:eastAsiaTheme="minorEastAsia" w:hint="eastAsia"/>
                <w:sz w:val="22"/>
                <w:szCs w:val="22"/>
                <w:lang w:eastAsia="zh-CN"/>
              </w:rPr>
              <w:t>、联系地址</w:t>
            </w:r>
            <w:r w:rsidR="002521D2">
              <w:rPr>
                <w:rFonts w:eastAsiaTheme="minorEastAsia" w:hint="eastAsia"/>
                <w:sz w:val="22"/>
                <w:szCs w:val="22"/>
                <w:lang w:eastAsia="zh-CN"/>
              </w:rPr>
              <w:t>（个人或医院）</w:t>
            </w:r>
            <w:r w:rsidR="00917602" w:rsidRPr="00783041">
              <w:rPr>
                <w:rFonts w:eastAsiaTheme="minorEastAsia" w:hint="eastAsia"/>
                <w:sz w:val="22"/>
                <w:szCs w:val="22"/>
                <w:lang w:eastAsia="zh-CN"/>
              </w:rPr>
              <w:t>、生日、工作机构、性别、职称职级、职位、</w:t>
            </w:r>
            <w:r w:rsidR="00817001">
              <w:rPr>
                <w:rFonts w:eastAsiaTheme="minorEastAsia" w:hint="eastAsia"/>
                <w:sz w:val="22"/>
                <w:szCs w:val="22"/>
                <w:lang w:eastAsia="zh-CN"/>
              </w:rPr>
              <w:t>专业技能</w:t>
            </w:r>
            <w:r w:rsidR="00917602" w:rsidRPr="00783041">
              <w:rPr>
                <w:rFonts w:eastAsiaTheme="minorEastAsia" w:hint="eastAsia"/>
                <w:sz w:val="22"/>
                <w:szCs w:val="22"/>
                <w:lang w:eastAsia="zh-CN"/>
              </w:rPr>
              <w:t>、</w:t>
            </w:r>
            <w:r w:rsidR="00A262E0" w:rsidRPr="00783041">
              <w:rPr>
                <w:rFonts w:eastAsiaTheme="minorEastAsia" w:hint="eastAsia"/>
                <w:sz w:val="22"/>
                <w:szCs w:val="22"/>
                <w:lang w:eastAsia="zh-CN"/>
              </w:rPr>
              <w:t>简历、</w:t>
            </w:r>
            <w:r w:rsidR="00917602" w:rsidRPr="00783041">
              <w:rPr>
                <w:rFonts w:eastAsiaTheme="minorEastAsia" w:hint="eastAsia"/>
                <w:sz w:val="22"/>
                <w:szCs w:val="22"/>
                <w:lang w:eastAsia="zh-CN"/>
              </w:rPr>
              <w:t>执业资格</w:t>
            </w:r>
            <w:r w:rsidRPr="00783041">
              <w:rPr>
                <w:rFonts w:eastAsiaTheme="minorEastAsia" w:hint="eastAsia"/>
                <w:sz w:val="22"/>
                <w:szCs w:val="22"/>
                <w:lang w:eastAsia="zh-CN"/>
              </w:rPr>
              <w:t>】</w:t>
            </w:r>
          </w:p>
        </w:tc>
      </w:tr>
      <w:tr w:rsidR="00917602" w14:paraId="1F9FCAE5" w14:textId="77777777" w:rsidTr="00917602">
        <w:tc>
          <w:tcPr>
            <w:tcW w:w="1413" w:type="dxa"/>
          </w:tcPr>
          <w:p w14:paraId="4BB799CD" w14:textId="23ACA432" w:rsidR="00917602" w:rsidRDefault="002E06B4" w:rsidP="009C5F5C">
            <w:pPr>
              <w:rPr>
                <w:rFonts w:eastAsiaTheme="minorEastAsia"/>
                <w:sz w:val="22"/>
                <w:szCs w:val="22"/>
                <w:lang w:eastAsia="zh-CN"/>
              </w:rPr>
            </w:pPr>
            <w:r>
              <w:rPr>
                <w:rFonts w:eastAsiaTheme="minorEastAsia"/>
                <w:sz w:val="22"/>
                <w:szCs w:val="22"/>
                <w:lang w:eastAsia="zh-CN"/>
              </w:rPr>
              <w:t>Study approval/drug registration</w:t>
            </w:r>
            <w:r w:rsidR="000E11F5">
              <w:rPr>
                <w:rFonts w:eastAsiaTheme="minorEastAsia" w:hint="eastAsia"/>
                <w:sz w:val="22"/>
                <w:szCs w:val="22"/>
                <w:lang w:eastAsia="zh-CN"/>
              </w:rPr>
              <w:t>研究申报</w:t>
            </w:r>
            <w:r w:rsidR="000E11F5">
              <w:rPr>
                <w:rFonts w:eastAsiaTheme="minorEastAsia" w:hint="eastAsia"/>
                <w:sz w:val="22"/>
                <w:szCs w:val="22"/>
                <w:lang w:eastAsia="zh-CN"/>
              </w:rPr>
              <w:t>/</w:t>
            </w:r>
            <w:r w:rsidR="008B34F3">
              <w:rPr>
                <w:rFonts w:eastAsiaTheme="minorEastAsia" w:hint="eastAsia"/>
                <w:sz w:val="22"/>
                <w:szCs w:val="22"/>
                <w:lang w:eastAsia="zh-CN"/>
              </w:rPr>
              <w:t>药品</w:t>
            </w:r>
            <w:r w:rsidR="00917602">
              <w:rPr>
                <w:rFonts w:eastAsiaTheme="minorEastAsia" w:hint="eastAsia"/>
                <w:sz w:val="22"/>
                <w:szCs w:val="22"/>
                <w:lang w:eastAsia="zh-CN"/>
              </w:rPr>
              <w:t>注册</w:t>
            </w:r>
          </w:p>
          <w:p w14:paraId="7DEF2613" w14:textId="3123D23B" w:rsidR="000E11F5" w:rsidRDefault="000E11F5" w:rsidP="009C5F5C">
            <w:pPr>
              <w:rPr>
                <w:rFonts w:eastAsiaTheme="minorEastAsia"/>
                <w:sz w:val="22"/>
                <w:szCs w:val="22"/>
                <w:lang w:eastAsia="zh-CN"/>
              </w:rPr>
            </w:pPr>
          </w:p>
        </w:tc>
        <w:tc>
          <w:tcPr>
            <w:tcW w:w="3827" w:type="dxa"/>
          </w:tcPr>
          <w:p w14:paraId="41B7182D" w14:textId="091F8185" w:rsidR="002E06B4" w:rsidRDefault="002E06B4" w:rsidP="00AF59C7">
            <w:pPr>
              <w:pStyle w:val="ListParagraph"/>
              <w:numPr>
                <w:ilvl w:val="0"/>
                <w:numId w:val="9"/>
              </w:numPr>
              <w:ind w:left="279" w:hanging="279"/>
              <w:rPr>
                <w:rFonts w:eastAsiaTheme="minorEastAsia"/>
                <w:sz w:val="22"/>
                <w:szCs w:val="22"/>
                <w:lang w:eastAsia="zh-CN"/>
              </w:rPr>
            </w:pPr>
            <w:r>
              <w:rPr>
                <w:rFonts w:eastAsiaTheme="minorEastAsia" w:hint="eastAsia"/>
                <w:sz w:val="22"/>
                <w:szCs w:val="22"/>
                <w:lang w:eastAsia="zh-CN"/>
              </w:rPr>
              <w:t>C</w:t>
            </w:r>
            <w:r>
              <w:rPr>
                <w:rFonts w:eastAsiaTheme="minorEastAsia"/>
                <w:sz w:val="22"/>
                <w:szCs w:val="22"/>
                <w:lang w:eastAsia="zh-CN"/>
              </w:rPr>
              <w:t xml:space="preserve">ompliance with relevant legal and regulatory requirements for </w:t>
            </w:r>
            <w:r w:rsidR="00F707EE">
              <w:rPr>
                <w:rFonts w:eastAsiaTheme="minorEastAsia"/>
                <w:sz w:val="22"/>
                <w:szCs w:val="22"/>
                <w:lang w:eastAsia="zh-CN"/>
              </w:rPr>
              <w:t>the</w:t>
            </w:r>
            <w:r>
              <w:rPr>
                <w:rFonts w:eastAsiaTheme="minorEastAsia"/>
                <w:sz w:val="22"/>
                <w:szCs w:val="22"/>
                <w:lang w:eastAsia="zh-CN"/>
              </w:rPr>
              <w:t xml:space="preserve"> approval and drug/medical device registration</w:t>
            </w:r>
            <w:r w:rsidR="00F707EE">
              <w:rPr>
                <w:rFonts w:eastAsiaTheme="minorEastAsia"/>
                <w:sz w:val="22"/>
                <w:szCs w:val="22"/>
                <w:lang w:eastAsia="zh-CN"/>
              </w:rPr>
              <w:t xml:space="preserve"> of the Study</w:t>
            </w:r>
          </w:p>
          <w:p w14:paraId="6C070977" w14:textId="027CBDE1" w:rsidR="002E06B4" w:rsidRPr="002E06B4" w:rsidRDefault="00817001" w:rsidP="00AF59C7">
            <w:pPr>
              <w:pStyle w:val="ListParagraph"/>
              <w:ind w:left="279"/>
              <w:rPr>
                <w:rFonts w:eastAsiaTheme="minorEastAsia"/>
                <w:sz w:val="22"/>
                <w:szCs w:val="22"/>
                <w:lang w:eastAsia="zh-CN"/>
              </w:rPr>
            </w:pPr>
            <w:r>
              <w:rPr>
                <w:rFonts w:eastAsiaTheme="minorEastAsia" w:hint="eastAsia"/>
                <w:sz w:val="22"/>
                <w:szCs w:val="22"/>
                <w:lang w:eastAsia="zh-CN"/>
              </w:rPr>
              <w:t>遵守</w:t>
            </w:r>
            <w:r w:rsidR="00F707EE">
              <w:rPr>
                <w:rFonts w:eastAsiaTheme="minorEastAsia" w:hint="eastAsia"/>
                <w:sz w:val="22"/>
                <w:szCs w:val="22"/>
                <w:lang w:eastAsia="zh-CN"/>
              </w:rPr>
              <w:t>该</w:t>
            </w:r>
            <w:r>
              <w:rPr>
                <w:rFonts w:eastAsiaTheme="minorEastAsia" w:hint="eastAsia"/>
                <w:sz w:val="22"/>
                <w:szCs w:val="22"/>
                <w:lang w:eastAsia="zh-CN"/>
              </w:rPr>
              <w:t>研究申报和</w:t>
            </w:r>
            <w:r w:rsidR="00A262E0">
              <w:rPr>
                <w:rFonts w:eastAsiaTheme="minorEastAsia" w:hint="eastAsia"/>
                <w:sz w:val="22"/>
                <w:szCs w:val="22"/>
                <w:lang w:eastAsia="zh-CN"/>
              </w:rPr>
              <w:t>药品</w:t>
            </w:r>
            <w:r w:rsidR="00A262E0">
              <w:rPr>
                <w:rFonts w:eastAsiaTheme="minorEastAsia" w:hint="eastAsia"/>
                <w:sz w:val="22"/>
                <w:szCs w:val="22"/>
                <w:lang w:eastAsia="zh-CN"/>
              </w:rPr>
              <w:t>/</w:t>
            </w:r>
            <w:r w:rsidR="00A262E0">
              <w:rPr>
                <w:rFonts w:eastAsiaTheme="minorEastAsia" w:hint="eastAsia"/>
                <w:sz w:val="22"/>
                <w:szCs w:val="22"/>
                <w:lang w:eastAsia="zh-CN"/>
              </w:rPr>
              <w:t>医疗器械</w:t>
            </w:r>
            <w:r w:rsidR="00917602" w:rsidRPr="002E06B4">
              <w:rPr>
                <w:rFonts w:eastAsiaTheme="minorEastAsia" w:hint="eastAsia"/>
                <w:sz w:val="22"/>
                <w:szCs w:val="22"/>
                <w:lang w:eastAsia="zh-CN"/>
              </w:rPr>
              <w:t>注册相关法律法规要求</w:t>
            </w:r>
          </w:p>
          <w:p w14:paraId="736FDEE7" w14:textId="1062B30B" w:rsidR="002E06B4" w:rsidRPr="00AF59C7" w:rsidRDefault="002E06B4" w:rsidP="00AF59C7">
            <w:pPr>
              <w:pStyle w:val="ListParagraph"/>
              <w:numPr>
                <w:ilvl w:val="0"/>
                <w:numId w:val="9"/>
              </w:numPr>
              <w:ind w:left="279" w:hanging="279"/>
              <w:rPr>
                <w:rFonts w:eastAsiaTheme="minorEastAsia"/>
                <w:sz w:val="22"/>
                <w:szCs w:val="22"/>
                <w:lang w:eastAsia="zh-CN"/>
              </w:rPr>
            </w:pPr>
            <w:r w:rsidRPr="002E06B4">
              <w:rPr>
                <w:rFonts w:eastAsiaTheme="minorEastAsia"/>
                <w:sz w:val="22"/>
                <w:szCs w:val="22"/>
                <w:lang w:eastAsia="zh-CN"/>
              </w:rPr>
              <w:t>Publication on</w:t>
            </w:r>
            <w:r w:rsidR="00AF59C7">
              <w:rPr>
                <w:rFonts w:eastAsiaTheme="minorEastAsia"/>
                <w:sz w:val="22"/>
                <w:szCs w:val="22"/>
                <w:lang w:eastAsia="zh-CN"/>
              </w:rPr>
              <w:t xml:space="preserve"> </w:t>
            </w:r>
            <w:hyperlink r:id="rId11" w:history="1">
              <w:r w:rsidR="00AF59C7" w:rsidRPr="002E06B4">
                <w:rPr>
                  <w:rStyle w:val="Hyperlink"/>
                  <w:rFonts w:eastAsiaTheme="minorEastAsia" w:hint="eastAsia"/>
                  <w:sz w:val="22"/>
                  <w:szCs w:val="22"/>
                  <w:lang w:eastAsia="zh-CN"/>
                </w:rPr>
                <w:t>w</w:t>
              </w:r>
              <w:r w:rsidR="00AF59C7" w:rsidRPr="002E06B4">
                <w:rPr>
                  <w:rStyle w:val="Hyperlink"/>
                  <w:rFonts w:eastAsiaTheme="minorEastAsia"/>
                  <w:sz w:val="22"/>
                  <w:szCs w:val="22"/>
                  <w:lang w:eastAsia="zh-CN"/>
                </w:rPr>
                <w:t>ww.clinicaltrials.gov</w:t>
              </w:r>
            </w:hyperlink>
            <w:r w:rsidRPr="002E06B4">
              <w:rPr>
                <w:rFonts w:eastAsiaTheme="minorEastAsia"/>
                <w:sz w:val="22"/>
                <w:szCs w:val="22"/>
                <w:lang w:eastAsia="zh-CN"/>
              </w:rPr>
              <w:t xml:space="preserve"> and websites and databases that serve a comparable purpose</w:t>
            </w:r>
            <w:r w:rsidRPr="002E06B4" w:rsidDel="002E06B4">
              <w:rPr>
                <w:rFonts w:eastAsiaTheme="minorEastAsia" w:hint="eastAsia"/>
                <w:sz w:val="22"/>
                <w:szCs w:val="22"/>
                <w:lang w:eastAsia="zh-CN"/>
              </w:rPr>
              <w:t xml:space="preserve"> </w:t>
            </w:r>
          </w:p>
          <w:p w14:paraId="5A949618" w14:textId="7C2C9ABE" w:rsidR="008B34F3" w:rsidRPr="002E06B4" w:rsidRDefault="00917602" w:rsidP="00AF59C7">
            <w:pPr>
              <w:ind w:leftChars="139" w:left="278"/>
              <w:rPr>
                <w:rFonts w:eastAsiaTheme="minorEastAsia"/>
                <w:lang w:eastAsia="zh-CN"/>
              </w:rPr>
            </w:pPr>
            <w:r w:rsidRPr="002E06B4">
              <w:rPr>
                <w:rFonts w:eastAsiaTheme="minorEastAsia" w:hint="eastAsia"/>
                <w:sz w:val="22"/>
                <w:szCs w:val="22"/>
                <w:lang w:eastAsia="zh-CN"/>
              </w:rPr>
              <w:lastRenderedPageBreak/>
              <w:t>发布于</w:t>
            </w:r>
            <w:hyperlink r:id="rId12" w:history="1">
              <w:r w:rsidRPr="002E06B4">
                <w:rPr>
                  <w:rStyle w:val="Hyperlink"/>
                  <w:rFonts w:eastAsiaTheme="minorEastAsia" w:hint="eastAsia"/>
                  <w:sz w:val="22"/>
                  <w:szCs w:val="22"/>
                  <w:lang w:eastAsia="zh-CN"/>
                </w:rPr>
                <w:t>w</w:t>
              </w:r>
              <w:r w:rsidRPr="002E06B4">
                <w:rPr>
                  <w:rStyle w:val="Hyperlink"/>
                  <w:rFonts w:eastAsiaTheme="minorEastAsia"/>
                  <w:sz w:val="22"/>
                  <w:szCs w:val="22"/>
                  <w:lang w:eastAsia="zh-CN"/>
                </w:rPr>
                <w:t>ww.clinicaltrials.gov</w:t>
              </w:r>
            </w:hyperlink>
            <w:r w:rsidRPr="002E06B4">
              <w:rPr>
                <w:rFonts w:eastAsiaTheme="minorEastAsia" w:hint="eastAsia"/>
                <w:sz w:val="22"/>
                <w:szCs w:val="22"/>
                <w:lang w:eastAsia="zh-CN"/>
              </w:rPr>
              <w:t>及其他具有同等目的的网站和数据库</w:t>
            </w:r>
          </w:p>
        </w:tc>
        <w:tc>
          <w:tcPr>
            <w:tcW w:w="4497" w:type="dxa"/>
          </w:tcPr>
          <w:p w14:paraId="3386024B" w14:textId="6507526D" w:rsidR="002E06B4" w:rsidRPr="00783041" w:rsidRDefault="009462CE" w:rsidP="002E06B4">
            <w:pPr>
              <w:rPr>
                <w:rFonts w:eastAsiaTheme="minorEastAsia"/>
                <w:sz w:val="22"/>
                <w:szCs w:val="22"/>
                <w:lang w:eastAsia="zh-CN"/>
              </w:rPr>
            </w:pPr>
            <w:r w:rsidRPr="00783041">
              <w:rPr>
                <w:rFonts w:eastAsiaTheme="minorEastAsia" w:hint="eastAsia"/>
                <w:sz w:val="22"/>
                <w:szCs w:val="22"/>
                <w:lang w:eastAsia="zh-CN"/>
              </w:rPr>
              <w:lastRenderedPageBreak/>
              <w:t>[</w:t>
            </w:r>
            <w:r w:rsidR="002E06B4" w:rsidRPr="00783041">
              <w:rPr>
                <w:rFonts w:eastAsiaTheme="minorEastAsia"/>
                <w:sz w:val="22"/>
                <w:szCs w:val="22"/>
                <w:lang w:eastAsia="zh-CN"/>
              </w:rPr>
              <w:t xml:space="preserve">Name, phone number (can be personal or hospital), email (can be personal or hospital), address (can be personal or hospital), date of birth, working institution, gender, professional and technical title, position, professional expertise, CV, professional qualification, </w:t>
            </w:r>
            <w:r w:rsidR="002E06B4" w:rsidRPr="00783041">
              <w:rPr>
                <w:rFonts w:eastAsiaTheme="minorEastAsia"/>
                <w:b/>
                <w:sz w:val="22"/>
                <w:szCs w:val="22"/>
                <w:lang w:eastAsia="zh-CN"/>
              </w:rPr>
              <w:t>ID number</w:t>
            </w:r>
            <w:r w:rsidRPr="00783041">
              <w:rPr>
                <w:rFonts w:eastAsiaTheme="minorEastAsia"/>
                <w:sz w:val="22"/>
                <w:szCs w:val="22"/>
                <w:lang w:eastAsia="zh-CN"/>
              </w:rPr>
              <w:t>]</w:t>
            </w:r>
          </w:p>
          <w:p w14:paraId="114F05D7" w14:textId="34577D65" w:rsidR="00D77712" w:rsidRPr="00D77712" w:rsidRDefault="009462CE" w:rsidP="001961DB">
            <w:pPr>
              <w:rPr>
                <w:rFonts w:eastAsiaTheme="minorEastAsia"/>
                <w:sz w:val="22"/>
                <w:szCs w:val="22"/>
                <w:highlight w:val="yellow"/>
                <w:lang w:eastAsia="zh-CN"/>
              </w:rPr>
            </w:pPr>
            <w:r w:rsidRPr="00783041">
              <w:rPr>
                <w:rFonts w:eastAsiaTheme="minorEastAsia" w:hint="eastAsia"/>
                <w:sz w:val="22"/>
                <w:szCs w:val="22"/>
                <w:lang w:eastAsia="zh-CN"/>
              </w:rPr>
              <w:t>【</w:t>
            </w:r>
            <w:r w:rsidR="00917602" w:rsidRPr="00783041">
              <w:rPr>
                <w:rFonts w:eastAsiaTheme="minorEastAsia" w:hint="eastAsia"/>
                <w:sz w:val="22"/>
                <w:szCs w:val="22"/>
                <w:lang w:eastAsia="zh-CN"/>
              </w:rPr>
              <w:t>姓名、联系电话</w:t>
            </w:r>
            <w:r w:rsidR="00791380">
              <w:rPr>
                <w:rFonts w:eastAsiaTheme="minorEastAsia" w:hint="eastAsia"/>
                <w:sz w:val="22"/>
                <w:szCs w:val="22"/>
                <w:lang w:eastAsia="zh-CN"/>
              </w:rPr>
              <w:t>（个人或医院）</w:t>
            </w:r>
            <w:r w:rsidR="00917602" w:rsidRPr="00783041">
              <w:rPr>
                <w:rFonts w:eastAsiaTheme="minorEastAsia" w:hint="eastAsia"/>
                <w:sz w:val="22"/>
                <w:szCs w:val="22"/>
                <w:lang w:eastAsia="zh-CN"/>
              </w:rPr>
              <w:t>、电子邮箱</w:t>
            </w:r>
            <w:r w:rsidR="00791380">
              <w:rPr>
                <w:rFonts w:eastAsiaTheme="minorEastAsia" w:hint="eastAsia"/>
                <w:sz w:val="22"/>
                <w:szCs w:val="22"/>
                <w:lang w:eastAsia="zh-CN"/>
              </w:rPr>
              <w:t>（个人或医院）</w:t>
            </w:r>
            <w:r w:rsidR="00917602" w:rsidRPr="00783041">
              <w:rPr>
                <w:rFonts w:eastAsiaTheme="minorEastAsia" w:hint="eastAsia"/>
                <w:sz w:val="22"/>
                <w:szCs w:val="22"/>
                <w:lang w:eastAsia="zh-CN"/>
              </w:rPr>
              <w:t>、联系地址</w:t>
            </w:r>
            <w:r w:rsidR="00791380">
              <w:rPr>
                <w:rFonts w:eastAsiaTheme="minorEastAsia" w:hint="eastAsia"/>
                <w:sz w:val="22"/>
                <w:szCs w:val="22"/>
                <w:lang w:eastAsia="zh-CN"/>
              </w:rPr>
              <w:t>（个人或医</w:t>
            </w:r>
            <w:r w:rsidR="00791380">
              <w:rPr>
                <w:rFonts w:eastAsiaTheme="minorEastAsia" w:hint="eastAsia"/>
                <w:sz w:val="22"/>
                <w:szCs w:val="22"/>
                <w:lang w:eastAsia="zh-CN"/>
              </w:rPr>
              <w:lastRenderedPageBreak/>
              <w:t>院）</w:t>
            </w:r>
            <w:r w:rsidR="00917602" w:rsidRPr="00783041">
              <w:rPr>
                <w:rFonts w:eastAsiaTheme="minorEastAsia" w:hint="eastAsia"/>
                <w:sz w:val="22"/>
                <w:szCs w:val="22"/>
                <w:lang w:eastAsia="zh-CN"/>
              </w:rPr>
              <w:t>、生日、工作机构、性别、职称职级、职位、</w:t>
            </w:r>
            <w:r w:rsidR="00DD5AF4">
              <w:rPr>
                <w:rFonts w:eastAsiaTheme="minorEastAsia" w:hint="eastAsia"/>
                <w:sz w:val="22"/>
                <w:szCs w:val="22"/>
                <w:lang w:eastAsia="zh-CN"/>
              </w:rPr>
              <w:t>专业技能</w:t>
            </w:r>
            <w:r w:rsidR="00917602" w:rsidRPr="00783041">
              <w:rPr>
                <w:rFonts w:eastAsiaTheme="minorEastAsia" w:hint="eastAsia"/>
                <w:sz w:val="22"/>
                <w:szCs w:val="22"/>
                <w:lang w:eastAsia="zh-CN"/>
              </w:rPr>
              <w:t>、</w:t>
            </w:r>
            <w:r w:rsidR="00791380">
              <w:rPr>
                <w:rFonts w:eastAsiaTheme="minorEastAsia" w:hint="eastAsia"/>
                <w:sz w:val="22"/>
                <w:szCs w:val="22"/>
                <w:lang w:eastAsia="zh-CN"/>
              </w:rPr>
              <w:t>简历、</w:t>
            </w:r>
            <w:r w:rsidR="00917602" w:rsidRPr="00783041">
              <w:rPr>
                <w:rFonts w:eastAsiaTheme="minorEastAsia" w:hint="eastAsia"/>
                <w:sz w:val="22"/>
                <w:szCs w:val="22"/>
                <w:lang w:eastAsia="zh-CN"/>
              </w:rPr>
              <w:t>执业资格、</w:t>
            </w:r>
            <w:r w:rsidR="00917602" w:rsidRPr="00783041">
              <w:rPr>
                <w:rFonts w:eastAsiaTheme="minorEastAsia" w:hint="eastAsia"/>
                <w:b/>
                <w:sz w:val="22"/>
                <w:szCs w:val="22"/>
                <w:lang w:eastAsia="zh-CN"/>
              </w:rPr>
              <w:t>身份证号</w:t>
            </w:r>
            <w:r w:rsidRPr="00783041">
              <w:rPr>
                <w:rFonts w:eastAsiaTheme="minorEastAsia" w:hint="eastAsia"/>
                <w:sz w:val="22"/>
                <w:szCs w:val="22"/>
                <w:lang w:eastAsia="zh-CN"/>
              </w:rPr>
              <w:t>】</w:t>
            </w:r>
          </w:p>
        </w:tc>
      </w:tr>
      <w:tr w:rsidR="00917602" w14:paraId="7DBDE6E4" w14:textId="77777777" w:rsidTr="00917602">
        <w:tc>
          <w:tcPr>
            <w:tcW w:w="1413" w:type="dxa"/>
          </w:tcPr>
          <w:p w14:paraId="50F70B65" w14:textId="77777777" w:rsidR="002E06B4" w:rsidRDefault="002E06B4" w:rsidP="009C5F5C">
            <w:pPr>
              <w:rPr>
                <w:rFonts w:eastAsiaTheme="minorEastAsia"/>
                <w:sz w:val="22"/>
                <w:szCs w:val="22"/>
                <w:lang w:eastAsia="zh-CN"/>
              </w:rPr>
            </w:pPr>
            <w:r>
              <w:rPr>
                <w:rFonts w:eastAsiaTheme="minorEastAsia"/>
                <w:sz w:val="22"/>
                <w:szCs w:val="22"/>
                <w:lang w:eastAsia="zh-CN"/>
              </w:rPr>
              <w:lastRenderedPageBreak/>
              <w:t>S</w:t>
            </w:r>
            <w:r w:rsidRPr="00CA366D">
              <w:rPr>
                <w:rFonts w:eastAsiaTheme="minorEastAsia"/>
                <w:sz w:val="22"/>
                <w:szCs w:val="22"/>
                <w:lang w:eastAsia="zh-CN"/>
              </w:rPr>
              <w:t xml:space="preserve">ite </w:t>
            </w:r>
            <w:r>
              <w:rPr>
                <w:rFonts w:eastAsiaTheme="minorEastAsia"/>
                <w:sz w:val="22"/>
                <w:szCs w:val="22"/>
                <w:lang w:eastAsia="zh-CN"/>
              </w:rPr>
              <w:t xml:space="preserve">and Investigator </w:t>
            </w:r>
            <w:r w:rsidRPr="00CA366D">
              <w:rPr>
                <w:rFonts w:eastAsiaTheme="minorEastAsia"/>
                <w:sz w:val="22"/>
                <w:szCs w:val="22"/>
                <w:lang w:eastAsia="zh-CN"/>
              </w:rPr>
              <w:t>selection</w:t>
            </w:r>
          </w:p>
          <w:p w14:paraId="759113D3" w14:textId="53ADE355" w:rsidR="00917602" w:rsidRDefault="00917602" w:rsidP="009C5F5C">
            <w:pPr>
              <w:rPr>
                <w:rFonts w:eastAsiaTheme="minorEastAsia"/>
                <w:sz w:val="22"/>
                <w:szCs w:val="22"/>
                <w:lang w:eastAsia="zh-CN"/>
              </w:rPr>
            </w:pPr>
            <w:r>
              <w:rPr>
                <w:rFonts w:eastAsiaTheme="minorEastAsia" w:hint="eastAsia"/>
                <w:sz w:val="22"/>
                <w:szCs w:val="22"/>
                <w:lang w:eastAsia="zh-CN"/>
              </w:rPr>
              <w:t>选择研究中心和研究者</w:t>
            </w:r>
          </w:p>
          <w:p w14:paraId="50377919" w14:textId="64D5452C" w:rsidR="00CA366D" w:rsidRDefault="00CA366D" w:rsidP="009C5F5C">
            <w:pPr>
              <w:rPr>
                <w:rFonts w:eastAsiaTheme="minorEastAsia"/>
                <w:sz w:val="22"/>
                <w:szCs w:val="22"/>
                <w:lang w:eastAsia="zh-CN"/>
              </w:rPr>
            </w:pPr>
          </w:p>
        </w:tc>
        <w:tc>
          <w:tcPr>
            <w:tcW w:w="3827" w:type="dxa"/>
          </w:tcPr>
          <w:p w14:paraId="20914DCC" w14:textId="77777777" w:rsidR="002E06B4" w:rsidRDefault="002E06B4" w:rsidP="00AF59C7">
            <w:pPr>
              <w:pStyle w:val="ListParagraph"/>
              <w:numPr>
                <w:ilvl w:val="0"/>
                <w:numId w:val="9"/>
              </w:numPr>
              <w:ind w:left="279" w:hanging="279"/>
              <w:rPr>
                <w:rFonts w:eastAsiaTheme="minorEastAsia"/>
                <w:sz w:val="22"/>
                <w:szCs w:val="22"/>
                <w:lang w:eastAsia="zh-CN"/>
              </w:rPr>
            </w:pPr>
            <w:r>
              <w:rPr>
                <w:rFonts w:eastAsiaTheme="minorEastAsia" w:hint="eastAsia"/>
                <w:sz w:val="22"/>
                <w:szCs w:val="22"/>
                <w:lang w:eastAsia="zh-CN"/>
              </w:rPr>
              <w:t>S</w:t>
            </w:r>
            <w:r>
              <w:rPr>
                <w:rFonts w:eastAsiaTheme="minorEastAsia"/>
                <w:sz w:val="22"/>
                <w:szCs w:val="22"/>
                <w:lang w:eastAsia="zh-CN"/>
              </w:rPr>
              <w:t>election of Sites and Investigators for future clinical trials/ studies</w:t>
            </w:r>
          </w:p>
          <w:p w14:paraId="467883FC" w14:textId="7D429CF7" w:rsidR="002E06B4" w:rsidRPr="002E06B4" w:rsidRDefault="00917602" w:rsidP="00AF59C7">
            <w:pPr>
              <w:pStyle w:val="ListParagraph"/>
              <w:ind w:left="279"/>
              <w:rPr>
                <w:rFonts w:eastAsiaTheme="minorEastAsia"/>
                <w:sz w:val="22"/>
                <w:szCs w:val="22"/>
                <w:lang w:eastAsia="zh-CN"/>
              </w:rPr>
            </w:pPr>
            <w:r w:rsidRPr="002E06B4">
              <w:rPr>
                <w:rFonts w:eastAsiaTheme="minorEastAsia" w:hint="eastAsia"/>
                <w:sz w:val="22"/>
                <w:szCs w:val="22"/>
                <w:lang w:eastAsia="zh-CN"/>
              </w:rPr>
              <w:t>为将来的临床研究</w:t>
            </w:r>
            <w:r w:rsidRPr="002E06B4">
              <w:rPr>
                <w:rFonts w:eastAsiaTheme="minorEastAsia" w:hint="eastAsia"/>
                <w:sz w:val="22"/>
                <w:szCs w:val="22"/>
                <w:lang w:eastAsia="zh-CN"/>
              </w:rPr>
              <w:t>/</w:t>
            </w:r>
            <w:r w:rsidRPr="002E06B4">
              <w:rPr>
                <w:rFonts w:eastAsiaTheme="minorEastAsia" w:hint="eastAsia"/>
                <w:sz w:val="22"/>
                <w:szCs w:val="22"/>
                <w:lang w:eastAsia="zh-CN"/>
              </w:rPr>
              <w:t>试验考量研究中心、选择研究者</w:t>
            </w:r>
          </w:p>
          <w:p w14:paraId="5C21093E" w14:textId="0C6D7573" w:rsidR="002E06B4" w:rsidRPr="002E06B4" w:rsidRDefault="002E06B4" w:rsidP="00AF59C7">
            <w:pPr>
              <w:pStyle w:val="ListParagraph"/>
              <w:numPr>
                <w:ilvl w:val="0"/>
                <w:numId w:val="9"/>
              </w:numPr>
              <w:ind w:left="279" w:hanging="279"/>
              <w:rPr>
                <w:rFonts w:eastAsiaTheme="minorEastAsia"/>
                <w:sz w:val="22"/>
                <w:szCs w:val="22"/>
                <w:lang w:eastAsia="zh-CN"/>
              </w:rPr>
            </w:pPr>
            <w:r w:rsidRPr="002E06B4">
              <w:rPr>
                <w:rFonts w:eastAsiaTheme="minorEastAsia"/>
                <w:sz w:val="22"/>
                <w:szCs w:val="22"/>
                <w:lang w:eastAsia="zh-CN"/>
              </w:rPr>
              <w:t>Identification of and outreach to Investigators as Key Opinion Leaders to complement Sponsors’ efforts for scientific exchange of information in support of Sponsors’ product</w:t>
            </w:r>
            <w:r w:rsidRPr="002E06B4" w:rsidDel="002E06B4">
              <w:rPr>
                <w:rFonts w:eastAsiaTheme="minorEastAsia" w:hint="eastAsia"/>
                <w:sz w:val="22"/>
                <w:szCs w:val="22"/>
                <w:lang w:eastAsia="zh-CN"/>
              </w:rPr>
              <w:t xml:space="preserve"> </w:t>
            </w:r>
          </w:p>
          <w:p w14:paraId="7B2D9FFA" w14:textId="6C8F7FAA" w:rsidR="008B34F3" w:rsidRPr="002E06B4" w:rsidRDefault="00917602" w:rsidP="00DD5AF4">
            <w:pPr>
              <w:pStyle w:val="ListParagraph"/>
              <w:ind w:left="279"/>
              <w:rPr>
                <w:rFonts w:eastAsiaTheme="minorEastAsia"/>
                <w:lang w:eastAsia="zh-CN"/>
              </w:rPr>
            </w:pPr>
            <w:r w:rsidRPr="000F63BD">
              <w:rPr>
                <w:rFonts w:eastAsiaTheme="minorEastAsia" w:hint="eastAsia"/>
                <w:sz w:val="22"/>
                <w:lang w:eastAsia="zh-CN"/>
              </w:rPr>
              <w:t>为申办方就其产品进行科学性的信息交流，查找和联络可以作为关键意见领袖（</w:t>
            </w:r>
            <w:r w:rsidRPr="000F63BD">
              <w:rPr>
                <w:rFonts w:eastAsiaTheme="minorEastAsia"/>
                <w:sz w:val="22"/>
                <w:lang w:eastAsia="zh-CN"/>
              </w:rPr>
              <w:t>KOL</w:t>
            </w:r>
            <w:r w:rsidRPr="000F63BD">
              <w:rPr>
                <w:rFonts w:eastAsiaTheme="minorEastAsia" w:hint="eastAsia"/>
                <w:sz w:val="22"/>
                <w:lang w:eastAsia="zh-CN"/>
              </w:rPr>
              <w:t>）的研究者</w:t>
            </w:r>
          </w:p>
        </w:tc>
        <w:tc>
          <w:tcPr>
            <w:tcW w:w="4497" w:type="dxa"/>
          </w:tcPr>
          <w:p w14:paraId="5B91E605" w14:textId="0D29D58A" w:rsidR="002E06B4" w:rsidRDefault="009462CE" w:rsidP="009C5F5C">
            <w:pPr>
              <w:rPr>
                <w:rFonts w:eastAsiaTheme="minorEastAsia"/>
                <w:sz w:val="22"/>
                <w:szCs w:val="22"/>
                <w:lang w:eastAsia="zh-CN"/>
              </w:rPr>
            </w:pPr>
            <w:r w:rsidRPr="00783041">
              <w:rPr>
                <w:rFonts w:eastAsiaTheme="minorEastAsia" w:hint="eastAsia"/>
                <w:sz w:val="22"/>
                <w:szCs w:val="22"/>
                <w:lang w:eastAsia="zh-CN"/>
              </w:rPr>
              <w:t>[</w:t>
            </w:r>
            <w:r w:rsidR="002E06B4" w:rsidRPr="00783041">
              <w:rPr>
                <w:rFonts w:eastAsiaTheme="minorEastAsia"/>
                <w:sz w:val="22"/>
                <w:szCs w:val="22"/>
                <w:lang w:eastAsia="zh-CN"/>
              </w:rPr>
              <w:t>Name, phone number (can be personal or hospital), email (can be personal or hospital), address (can be personal or hospital), date of birth, working institution, gender, professional and technical title, position, professional expertise, CV, professional qualification</w:t>
            </w:r>
            <w:r w:rsidRPr="00783041">
              <w:rPr>
                <w:rFonts w:eastAsiaTheme="minorEastAsia"/>
                <w:sz w:val="22"/>
                <w:szCs w:val="22"/>
                <w:lang w:eastAsia="zh-CN"/>
              </w:rPr>
              <w:t>]</w:t>
            </w:r>
          </w:p>
          <w:p w14:paraId="205F293E" w14:textId="45C157EA" w:rsidR="00D77712" w:rsidRPr="001961DB" w:rsidRDefault="009462CE" w:rsidP="009C5F5C">
            <w:pPr>
              <w:rPr>
                <w:rFonts w:eastAsiaTheme="minorEastAsia"/>
                <w:sz w:val="22"/>
                <w:szCs w:val="22"/>
                <w:lang w:eastAsia="zh-CN"/>
              </w:rPr>
            </w:pPr>
            <w:r w:rsidRPr="00783041">
              <w:rPr>
                <w:rFonts w:eastAsiaTheme="minorEastAsia" w:hint="eastAsia"/>
                <w:sz w:val="22"/>
                <w:szCs w:val="22"/>
                <w:lang w:eastAsia="zh-CN"/>
              </w:rPr>
              <w:t>【</w:t>
            </w:r>
            <w:r w:rsidR="00917602" w:rsidRPr="00783041">
              <w:rPr>
                <w:rFonts w:eastAsiaTheme="minorEastAsia" w:hint="eastAsia"/>
                <w:sz w:val="22"/>
                <w:szCs w:val="22"/>
                <w:lang w:eastAsia="zh-CN"/>
              </w:rPr>
              <w:t>姓名、联系电话</w:t>
            </w:r>
            <w:r w:rsidR="00A262E0">
              <w:rPr>
                <w:rFonts w:eastAsiaTheme="minorEastAsia" w:hint="eastAsia"/>
                <w:sz w:val="22"/>
                <w:szCs w:val="22"/>
                <w:lang w:eastAsia="zh-CN"/>
              </w:rPr>
              <w:t>（个人或医院）</w:t>
            </w:r>
            <w:r w:rsidR="00917602" w:rsidRPr="00783041">
              <w:rPr>
                <w:rFonts w:eastAsiaTheme="minorEastAsia" w:hint="eastAsia"/>
                <w:sz w:val="22"/>
                <w:szCs w:val="22"/>
                <w:lang w:eastAsia="zh-CN"/>
              </w:rPr>
              <w:t>、电子邮箱</w:t>
            </w:r>
            <w:r w:rsidR="00A262E0">
              <w:rPr>
                <w:rFonts w:eastAsiaTheme="minorEastAsia" w:hint="eastAsia"/>
                <w:sz w:val="22"/>
                <w:szCs w:val="22"/>
                <w:lang w:eastAsia="zh-CN"/>
              </w:rPr>
              <w:t>（个人或医院）</w:t>
            </w:r>
            <w:r w:rsidR="00917602" w:rsidRPr="00783041">
              <w:rPr>
                <w:rFonts w:eastAsiaTheme="minorEastAsia" w:hint="eastAsia"/>
                <w:sz w:val="22"/>
                <w:szCs w:val="22"/>
                <w:lang w:eastAsia="zh-CN"/>
              </w:rPr>
              <w:t>、联系地址</w:t>
            </w:r>
            <w:r w:rsidR="00A262E0">
              <w:rPr>
                <w:rFonts w:eastAsiaTheme="minorEastAsia" w:hint="eastAsia"/>
                <w:sz w:val="22"/>
                <w:szCs w:val="22"/>
                <w:lang w:eastAsia="zh-CN"/>
              </w:rPr>
              <w:t>（个人或医院）</w:t>
            </w:r>
            <w:r w:rsidR="00917602" w:rsidRPr="00783041">
              <w:rPr>
                <w:rFonts w:eastAsiaTheme="minorEastAsia" w:hint="eastAsia"/>
                <w:sz w:val="22"/>
                <w:szCs w:val="22"/>
                <w:lang w:eastAsia="zh-CN"/>
              </w:rPr>
              <w:t>、生日、工作机构、性别、职称职级、职位、</w:t>
            </w:r>
            <w:r w:rsidR="00DD5AF4">
              <w:rPr>
                <w:rFonts w:eastAsiaTheme="minorEastAsia" w:hint="eastAsia"/>
                <w:sz w:val="22"/>
                <w:szCs w:val="22"/>
                <w:lang w:eastAsia="zh-CN"/>
              </w:rPr>
              <w:t>专业技能</w:t>
            </w:r>
            <w:r w:rsidR="00917602" w:rsidRPr="00783041">
              <w:rPr>
                <w:rFonts w:eastAsiaTheme="minorEastAsia" w:hint="eastAsia"/>
                <w:sz w:val="22"/>
                <w:szCs w:val="22"/>
                <w:lang w:eastAsia="zh-CN"/>
              </w:rPr>
              <w:t>、</w:t>
            </w:r>
            <w:r w:rsidR="00A262E0" w:rsidRPr="00783041">
              <w:rPr>
                <w:rFonts w:eastAsiaTheme="minorEastAsia" w:hint="eastAsia"/>
                <w:sz w:val="22"/>
                <w:szCs w:val="22"/>
                <w:lang w:eastAsia="zh-CN"/>
              </w:rPr>
              <w:t>简历、</w:t>
            </w:r>
            <w:r w:rsidR="00917602" w:rsidRPr="00783041">
              <w:rPr>
                <w:rFonts w:eastAsiaTheme="minorEastAsia" w:hint="eastAsia"/>
                <w:sz w:val="22"/>
                <w:szCs w:val="22"/>
                <w:lang w:eastAsia="zh-CN"/>
              </w:rPr>
              <w:t>执业资格</w:t>
            </w:r>
            <w:r w:rsidRPr="00783041">
              <w:rPr>
                <w:rFonts w:eastAsiaTheme="minorEastAsia" w:hint="eastAsia"/>
                <w:sz w:val="22"/>
                <w:szCs w:val="22"/>
                <w:lang w:eastAsia="zh-CN"/>
              </w:rPr>
              <w:t>】</w:t>
            </w:r>
          </w:p>
        </w:tc>
      </w:tr>
    </w:tbl>
    <w:p w14:paraId="67FD8173" w14:textId="77777777" w:rsidR="00D51D53" w:rsidRPr="009C0B79" w:rsidRDefault="00D51D53" w:rsidP="00917602">
      <w:pPr>
        <w:rPr>
          <w:rFonts w:eastAsiaTheme="minorEastAsia"/>
          <w:sz w:val="22"/>
          <w:szCs w:val="22"/>
          <w:lang w:eastAsia="ko-KR"/>
        </w:rPr>
      </w:pPr>
    </w:p>
    <w:p w14:paraId="372C876C" w14:textId="1FD0A4CC" w:rsidR="002E06B4" w:rsidRPr="002E06B4" w:rsidRDefault="00840928" w:rsidP="009C5F5C">
      <w:pPr>
        <w:rPr>
          <w:rFonts w:eastAsia="Malgun Gothic"/>
          <w:sz w:val="22"/>
          <w:szCs w:val="22"/>
          <w:highlight w:val="green"/>
          <w:lang w:eastAsia="ko-KR"/>
        </w:rPr>
      </w:pPr>
      <w:r>
        <w:rPr>
          <w:sz w:val="22"/>
          <w:szCs w:val="22"/>
          <w:lang w:val="en-US"/>
        </w:rPr>
        <w:t>IQVIA</w:t>
      </w:r>
      <w:r w:rsidR="000B7048" w:rsidRPr="002D4565">
        <w:rPr>
          <w:sz w:val="22"/>
          <w:szCs w:val="22"/>
        </w:rPr>
        <w:t xml:space="preserve"> </w:t>
      </w:r>
      <w:r w:rsidR="006153E6">
        <w:rPr>
          <w:sz w:val="22"/>
          <w:szCs w:val="22"/>
        </w:rPr>
        <w:t xml:space="preserve">may </w:t>
      </w:r>
      <w:r w:rsidR="004B7CC5">
        <w:rPr>
          <w:sz w:val="22"/>
          <w:szCs w:val="22"/>
        </w:rPr>
        <w:t xml:space="preserve">process </w:t>
      </w:r>
      <w:r w:rsidR="006153E6">
        <w:rPr>
          <w:sz w:val="22"/>
          <w:szCs w:val="22"/>
        </w:rPr>
        <w:t xml:space="preserve">and use </w:t>
      </w:r>
      <w:r w:rsidR="000B7048" w:rsidRPr="002D4565">
        <w:rPr>
          <w:sz w:val="22"/>
          <w:szCs w:val="22"/>
        </w:rPr>
        <w:t xml:space="preserve">the </w:t>
      </w:r>
      <w:r w:rsidR="002E06B4">
        <w:rPr>
          <w:sz w:val="22"/>
          <w:szCs w:val="22"/>
        </w:rPr>
        <w:t>P</w:t>
      </w:r>
      <w:r w:rsidR="000B7048" w:rsidRPr="002D4565">
        <w:rPr>
          <w:sz w:val="22"/>
          <w:szCs w:val="22"/>
        </w:rPr>
        <w:t xml:space="preserve">ersonal </w:t>
      </w:r>
      <w:r w:rsidR="002E06B4">
        <w:rPr>
          <w:sz w:val="22"/>
          <w:szCs w:val="22"/>
        </w:rPr>
        <w:t>I</w:t>
      </w:r>
      <w:r w:rsidR="000B7048" w:rsidRPr="002D4565">
        <w:rPr>
          <w:sz w:val="22"/>
          <w:szCs w:val="22"/>
        </w:rPr>
        <w:t xml:space="preserve">nformation of Investigators and </w:t>
      </w:r>
      <w:r w:rsidR="002E06B4">
        <w:rPr>
          <w:sz w:val="22"/>
          <w:szCs w:val="22"/>
        </w:rPr>
        <w:t>S</w:t>
      </w:r>
      <w:r w:rsidR="000B7048" w:rsidRPr="002D4565">
        <w:rPr>
          <w:sz w:val="22"/>
          <w:szCs w:val="22"/>
        </w:rPr>
        <w:t xml:space="preserve">ite staff </w:t>
      </w:r>
      <w:r w:rsidR="006153E6">
        <w:rPr>
          <w:sz w:val="22"/>
          <w:szCs w:val="22"/>
        </w:rPr>
        <w:t xml:space="preserve">by any means (including electronic means) </w:t>
      </w:r>
      <w:r w:rsidR="004B7CC5">
        <w:rPr>
          <w:sz w:val="22"/>
          <w:szCs w:val="22"/>
        </w:rPr>
        <w:t xml:space="preserve">and </w:t>
      </w:r>
      <w:r w:rsidR="006B635F">
        <w:rPr>
          <w:sz w:val="22"/>
          <w:szCs w:val="22"/>
        </w:rPr>
        <w:t>may</w:t>
      </w:r>
      <w:r w:rsidR="007E73A4">
        <w:rPr>
          <w:sz w:val="22"/>
          <w:szCs w:val="22"/>
        </w:rPr>
        <w:t xml:space="preserve"> </w:t>
      </w:r>
      <w:r w:rsidR="004B7CC5">
        <w:rPr>
          <w:sz w:val="22"/>
          <w:szCs w:val="22"/>
        </w:rPr>
        <w:t xml:space="preserve">store </w:t>
      </w:r>
      <w:r w:rsidR="007E73A4">
        <w:rPr>
          <w:sz w:val="22"/>
          <w:szCs w:val="22"/>
        </w:rPr>
        <w:t xml:space="preserve">such information </w:t>
      </w:r>
      <w:r w:rsidR="004B7CC5">
        <w:rPr>
          <w:sz w:val="22"/>
          <w:szCs w:val="22"/>
        </w:rPr>
        <w:t xml:space="preserve">in a server located </w:t>
      </w:r>
      <w:r w:rsidR="006B635F">
        <w:rPr>
          <w:sz w:val="22"/>
          <w:szCs w:val="22"/>
        </w:rPr>
        <w:t>outside of China</w:t>
      </w:r>
      <w:r w:rsidR="000B7048" w:rsidRPr="002D4565">
        <w:rPr>
          <w:sz w:val="22"/>
          <w:szCs w:val="22"/>
        </w:rPr>
        <w:t xml:space="preserve">. </w:t>
      </w:r>
      <w:r w:rsidR="00023237">
        <w:rPr>
          <w:sz w:val="22"/>
          <w:szCs w:val="22"/>
        </w:rPr>
        <w:t xml:space="preserve">Your </w:t>
      </w:r>
      <w:r w:rsidR="002E06B4">
        <w:rPr>
          <w:sz w:val="22"/>
          <w:szCs w:val="22"/>
        </w:rPr>
        <w:t>P</w:t>
      </w:r>
      <w:r w:rsidR="00023237">
        <w:rPr>
          <w:sz w:val="22"/>
          <w:szCs w:val="22"/>
        </w:rPr>
        <w:t>e</w:t>
      </w:r>
      <w:r w:rsidR="000320B6" w:rsidRPr="002D4565">
        <w:rPr>
          <w:sz w:val="22"/>
          <w:szCs w:val="22"/>
        </w:rPr>
        <w:t xml:space="preserve">rsonal </w:t>
      </w:r>
      <w:r w:rsidR="002E06B4">
        <w:rPr>
          <w:sz w:val="22"/>
          <w:szCs w:val="22"/>
        </w:rPr>
        <w:t>I</w:t>
      </w:r>
      <w:r w:rsidR="000320B6" w:rsidRPr="002D4565">
        <w:rPr>
          <w:sz w:val="22"/>
          <w:szCs w:val="22"/>
        </w:rPr>
        <w:t xml:space="preserve">nformation may </w:t>
      </w:r>
      <w:r w:rsidR="000320B6" w:rsidRPr="006F6A4C">
        <w:rPr>
          <w:sz w:val="22"/>
          <w:szCs w:val="22"/>
        </w:rPr>
        <w:t>be</w:t>
      </w:r>
      <w:r w:rsidR="00E3466A">
        <w:rPr>
          <w:sz w:val="22"/>
          <w:szCs w:val="22"/>
        </w:rPr>
        <w:t xml:space="preserve"> </w:t>
      </w:r>
      <w:r w:rsidR="000320B6" w:rsidRPr="006F6A4C">
        <w:rPr>
          <w:sz w:val="22"/>
          <w:szCs w:val="22"/>
        </w:rPr>
        <w:t xml:space="preserve">transferred to </w:t>
      </w:r>
      <w:r w:rsidR="00E05568">
        <w:rPr>
          <w:sz w:val="22"/>
          <w:szCs w:val="22"/>
        </w:rPr>
        <w:t xml:space="preserve">or accessed by </w:t>
      </w:r>
      <w:r>
        <w:rPr>
          <w:sz w:val="22"/>
          <w:szCs w:val="22"/>
        </w:rPr>
        <w:t>IQVIA</w:t>
      </w:r>
      <w:r w:rsidR="00E3466A">
        <w:rPr>
          <w:sz w:val="22"/>
          <w:szCs w:val="22"/>
        </w:rPr>
        <w:t xml:space="preserve">’ affiliates or project partners in </w:t>
      </w:r>
      <w:r w:rsidR="000320B6" w:rsidRPr="006F6A4C">
        <w:rPr>
          <w:sz w:val="22"/>
          <w:szCs w:val="22"/>
        </w:rPr>
        <w:t>other countries</w:t>
      </w:r>
      <w:r w:rsidR="000320B6" w:rsidRPr="002D4565">
        <w:rPr>
          <w:sz w:val="22"/>
          <w:szCs w:val="22"/>
        </w:rPr>
        <w:t xml:space="preserve"> for the purposes described above</w:t>
      </w:r>
      <w:r w:rsidR="00E05568">
        <w:rPr>
          <w:sz w:val="22"/>
          <w:szCs w:val="22"/>
        </w:rPr>
        <w:t>. O</w:t>
      </w:r>
      <w:r w:rsidR="00E05568" w:rsidRPr="00E05568">
        <w:rPr>
          <w:sz w:val="22"/>
          <w:szCs w:val="22"/>
        </w:rPr>
        <w:t>verseas recipient</w:t>
      </w:r>
      <w:r w:rsidR="00E05568">
        <w:rPr>
          <w:sz w:val="22"/>
          <w:szCs w:val="22"/>
        </w:rPr>
        <w:t>s</w:t>
      </w:r>
      <w:r w:rsidR="00E05568" w:rsidRPr="00E05568">
        <w:rPr>
          <w:sz w:val="22"/>
          <w:szCs w:val="22"/>
        </w:rPr>
        <w:t xml:space="preserve"> </w:t>
      </w:r>
      <w:r w:rsidR="00E05568">
        <w:rPr>
          <w:sz w:val="22"/>
          <w:szCs w:val="22"/>
        </w:rPr>
        <w:t>may</w:t>
      </w:r>
      <w:r w:rsidR="00E05568" w:rsidRPr="00E05568">
        <w:rPr>
          <w:sz w:val="22"/>
          <w:szCs w:val="22"/>
        </w:rPr>
        <w:t xml:space="preserve"> vary </w:t>
      </w:r>
      <w:r w:rsidR="00E05568">
        <w:rPr>
          <w:sz w:val="22"/>
          <w:szCs w:val="22"/>
        </w:rPr>
        <w:t>based on</w:t>
      </w:r>
      <w:r w:rsidR="00E05568" w:rsidRPr="00E05568">
        <w:rPr>
          <w:sz w:val="22"/>
          <w:szCs w:val="22"/>
        </w:rPr>
        <w:t xml:space="preserve"> </w:t>
      </w:r>
      <w:r w:rsidR="00E05568">
        <w:rPr>
          <w:sz w:val="22"/>
          <w:szCs w:val="22"/>
        </w:rPr>
        <w:t>different</w:t>
      </w:r>
      <w:r w:rsidR="00E05568" w:rsidRPr="00E05568">
        <w:rPr>
          <w:sz w:val="22"/>
          <w:szCs w:val="22"/>
        </w:rPr>
        <w:t xml:space="preserve"> project</w:t>
      </w:r>
      <w:r w:rsidR="00E05568">
        <w:rPr>
          <w:sz w:val="22"/>
          <w:szCs w:val="22"/>
        </w:rPr>
        <w:t>s</w:t>
      </w:r>
      <w:r w:rsidR="00E05568" w:rsidRPr="00E05568">
        <w:rPr>
          <w:sz w:val="22"/>
          <w:szCs w:val="22"/>
        </w:rPr>
        <w:t>, please c</w:t>
      </w:r>
      <w:r w:rsidR="00E05568">
        <w:rPr>
          <w:sz w:val="22"/>
          <w:szCs w:val="22"/>
        </w:rPr>
        <w:t>ontact</w:t>
      </w:r>
      <w:r w:rsidR="00E05568" w:rsidRPr="00E05568">
        <w:rPr>
          <w:sz w:val="22"/>
          <w:szCs w:val="22"/>
        </w:rPr>
        <w:t xml:space="preserve"> </w:t>
      </w:r>
      <w:r w:rsidR="006B2DDF">
        <w:rPr>
          <w:sz w:val="22"/>
          <w:szCs w:val="22"/>
        </w:rPr>
        <w:t xml:space="preserve">your </w:t>
      </w:r>
      <w:r w:rsidR="00E05568">
        <w:rPr>
          <w:sz w:val="22"/>
          <w:szCs w:val="22"/>
        </w:rPr>
        <w:t xml:space="preserve">IQVIA </w:t>
      </w:r>
      <w:r w:rsidR="00E05568" w:rsidRPr="00E05568">
        <w:rPr>
          <w:sz w:val="22"/>
          <w:szCs w:val="22"/>
        </w:rPr>
        <w:t xml:space="preserve">representative for details. </w:t>
      </w:r>
      <w:r w:rsidR="00E05568">
        <w:rPr>
          <w:sz w:val="22"/>
          <w:szCs w:val="22"/>
        </w:rPr>
        <w:t xml:space="preserve">IQVIA </w:t>
      </w:r>
      <w:r w:rsidR="00E05568" w:rsidRPr="00E05568">
        <w:rPr>
          <w:sz w:val="22"/>
          <w:szCs w:val="22"/>
        </w:rPr>
        <w:t xml:space="preserve">will strictly follow relevant procedures to transmit and process your </w:t>
      </w:r>
      <w:r w:rsidR="00E05568">
        <w:rPr>
          <w:sz w:val="22"/>
          <w:szCs w:val="22"/>
        </w:rPr>
        <w:t>P</w:t>
      </w:r>
      <w:r w:rsidR="00E05568" w:rsidRPr="00E05568">
        <w:rPr>
          <w:sz w:val="22"/>
          <w:szCs w:val="22"/>
        </w:rPr>
        <w:t xml:space="preserve">ersonal </w:t>
      </w:r>
      <w:r w:rsidR="00E05568">
        <w:rPr>
          <w:sz w:val="22"/>
          <w:szCs w:val="22"/>
        </w:rPr>
        <w:t>I</w:t>
      </w:r>
      <w:r w:rsidR="00E05568" w:rsidRPr="00E05568">
        <w:rPr>
          <w:sz w:val="22"/>
          <w:szCs w:val="22"/>
        </w:rPr>
        <w:t>nformation,</w:t>
      </w:r>
      <w:r w:rsidR="000F63BD">
        <w:rPr>
          <w:sz w:val="22"/>
          <w:szCs w:val="22"/>
        </w:rPr>
        <w:t xml:space="preserve">, </w:t>
      </w:r>
      <w:r w:rsidR="00E05568" w:rsidRPr="00E05568">
        <w:rPr>
          <w:sz w:val="22"/>
          <w:szCs w:val="22"/>
        </w:rPr>
        <w:t xml:space="preserve">and sign contracts with overseas recipients to ensure that </w:t>
      </w:r>
      <w:r w:rsidR="000B7048" w:rsidRPr="002D4565">
        <w:rPr>
          <w:sz w:val="22"/>
          <w:szCs w:val="22"/>
        </w:rPr>
        <w:t xml:space="preserve">your </w:t>
      </w:r>
      <w:r w:rsidR="00E05568">
        <w:rPr>
          <w:sz w:val="22"/>
          <w:szCs w:val="22"/>
        </w:rPr>
        <w:t>P</w:t>
      </w:r>
      <w:r w:rsidR="000B7048" w:rsidRPr="002D4565">
        <w:rPr>
          <w:sz w:val="22"/>
          <w:szCs w:val="22"/>
        </w:rPr>
        <w:t xml:space="preserve">ersonal </w:t>
      </w:r>
      <w:r w:rsidR="00E05568">
        <w:rPr>
          <w:sz w:val="22"/>
          <w:szCs w:val="22"/>
        </w:rPr>
        <w:t>I</w:t>
      </w:r>
      <w:r w:rsidR="000B7048" w:rsidRPr="002D4565">
        <w:rPr>
          <w:sz w:val="22"/>
          <w:szCs w:val="22"/>
        </w:rPr>
        <w:t>nformation will be adequately protected</w:t>
      </w:r>
      <w:r w:rsidR="000320B6" w:rsidRPr="002D4565">
        <w:rPr>
          <w:sz w:val="22"/>
          <w:szCs w:val="22"/>
        </w:rPr>
        <w:t>.</w:t>
      </w:r>
    </w:p>
    <w:p w14:paraId="3AFA4671" w14:textId="1A252214" w:rsidR="00307BAE" w:rsidRPr="002C271D" w:rsidRDefault="00307BAE" w:rsidP="00307BAE">
      <w:pPr>
        <w:rPr>
          <w:rFonts w:eastAsiaTheme="minorEastAsia"/>
          <w:sz w:val="22"/>
          <w:szCs w:val="22"/>
          <w:lang w:eastAsia="zh-CN"/>
        </w:rPr>
      </w:pPr>
      <w:r>
        <w:rPr>
          <w:rFonts w:eastAsiaTheme="minorEastAsia" w:hint="eastAsia"/>
          <w:sz w:val="22"/>
          <w:szCs w:val="22"/>
          <w:lang w:eastAsia="zh-CN"/>
        </w:rPr>
        <w:t>艾昆纬可能使用各种</w:t>
      </w:r>
      <w:r w:rsidR="002837B4">
        <w:rPr>
          <w:rFonts w:eastAsiaTheme="minorEastAsia" w:hint="eastAsia"/>
          <w:sz w:val="22"/>
          <w:szCs w:val="22"/>
          <w:lang w:eastAsia="zh-CN"/>
        </w:rPr>
        <w:t>方法</w:t>
      </w:r>
      <w:r>
        <w:rPr>
          <w:rFonts w:eastAsiaTheme="minorEastAsia" w:hint="eastAsia"/>
          <w:sz w:val="22"/>
          <w:szCs w:val="22"/>
          <w:lang w:eastAsia="zh-CN"/>
        </w:rPr>
        <w:t>（包括电子手段）处理和使用</w:t>
      </w:r>
      <w:r w:rsidR="002837B4">
        <w:rPr>
          <w:rFonts w:eastAsiaTheme="minorEastAsia" w:hint="eastAsia"/>
          <w:sz w:val="22"/>
          <w:szCs w:val="22"/>
          <w:lang w:eastAsia="zh-CN"/>
        </w:rPr>
        <w:t>您</w:t>
      </w:r>
      <w:r>
        <w:rPr>
          <w:rFonts w:eastAsiaTheme="minorEastAsia" w:hint="eastAsia"/>
          <w:sz w:val="22"/>
          <w:szCs w:val="22"/>
          <w:lang w:eastAsia="zh-CN"/>
        </w:rPr>
        <w:t>的个人信息，并</w:t>
      </w:r>
      <w:r w:rsidR="006B635F">
        <w:rPr>
          <w:rFonts w:eastAsiaTheme="minorEastAsia" w:hint="eastAsia"/>
          <w:sz w:val="22"/>
          <w:szCs w:val="22"/>
          <w:lang w:eastAsia="zh-CN"/>
        </w:rPr>
        <w:t>可能</w:t>
      </w:r>
      <w:r>
        <w:rPr>
          <w:rFonts w:eastAsiaTheme="minorEastAsia" w:hint="eastAsia"/>
          <w:sz w:val="22"/>
          <w:szCs w:val="22"/>
          <w:lang w:eastAsia="zh-CN"/>
        </w:rPr>
        <w:t>在</w:t>
      </w:r>
      <w:r w:rsidR="006B635F">
        <w:rPr>
          <w:rFonts w:eastAsiaTheme="minorEastAsia" w:hint="eastAsia"/>
          <w:sz w:val="22"/>
          <w:szCs w:val="22"/>
          <w:lang w:eastAsia="zh-CN"/>
        </w:rPr>
        <w:t>中国境外</w:t>
      </w:r>
      <w:r>
        <w:rPr>
          <w:rFonts w:eastAsiaTheme="minorEastAsia" w:hint="eastAsia"/>
          <w:sz w:val="22"/>
          <w:szCs w:val="22"/>
          <w:lang w:eastAsia="zh-CN"/>
        </w:rPr>
        <w:t>的服务器上存储该等信息。</w:t>
      </w:r>
      <w:r w:rsidR="00917602">
        <w:rPr>
          <w:rFonts w:eastAsiaTheme="minorEastAsia" w:hint="eastAsia"/>
          <w:sz w:val="22"/>
          <w:szCs w:val="22"/>
          <w:lang w:eastAsia="zh-CN"/>
        </w:rPr>
        <w:t>此外，</w:t>
      </w:r>
      <w:r w:rsidR="002837B4">
        <w:rPr>
          <w:rFonts w:eastAsiaTheme="minorEastAsia" w:hint="eastAsia"/>
          <w:sz w:val="22"/>
          <w:szCs w:val="22"/>
          <w:lang w:eastAsia="zh-CN"/>
        </w:rPr>
        <w:t>您</w:t>
      </w:r>
      <w:r>
        <w:rPr>
          <w:rFonts w:eastAsiaTheme="minorEastAsia" w:hint="eastAsia"/>
          <w:sz w:val="22"/>
          <w:szCs w:val="22"/>
          <w:lang w:eastAsia="zh-CN"/>
        </w:rPr>
        <w:t>的个人信息可能会因上述目的而被转移至</w:t>
      </w:r>
      <w:r w:rsidR="002C271D">
        <w:rPr>
          <w:rFonts w:eastAsiaTheme="minorEastAsia" w:hint="eastAsia"/>
          <w:sz w:val="22"/>
          <w:szCs w:val="22"/>
          <w:lang w:eastAsia="zh-CN"/>
        </w:rPr>
        <w:t>位于</w:t>
      </w:r>
      <w:r w:rsidR="00492A21">
        <w:rPr>
          <w:rFonts w:eastAsiaTheme="minorEastAsia" w:hint="eastAsia"/>
          <w:sz w:val="22"/>
          <w:szCs w:val="22"/>
          <w:lang w:eastAsia="zh-CN"/>
        </w:rPr>
        <w:t>中国以外的其他国家</w:t>
      </w:r>
      <w:r>
        <w:rPr>
          <w:rFonts w:eastAsiaTheme="minorEastAsia" w:hint="eastAsia"/>
          <w:sz w:val="22"/>
          <w:szCs w:val="22"/>
          <w:lang w:eastAsia="zh-CN"/>
        </w:rPr>
        <w:t>的艾昆纬的关联公司或项目合作方</w:t>
      </w:r>
      <w:r w:rsidR="00492A21">
        <w:rPr>
          <w:rFonts w:eastAsiaTheme="minorEastAsia" w:hint="eastAsia"/>
          <w:sz w:val="22"/>
          <w:szCs w:val="22"/>
          <w:lang w:eastAsia="zh-CN"/>
        </w:rPr>
        <w:t>，或受到该等关联公司或项目合作方的访问</w:t>
      </w:r>
      <w:r w:rsidR="00991A87">
        <w:rPr>
          <w:rFonts w:eastAsiaTheme="minorEastAsia" w:hint="eastAsia"/>
          <w:sz w:val="22"/>
          <w:szCs w:val="22"/>
          <w:lang w:eastAsia="zh-CN"/>
        </w:rPr>
        <w:t>。由于具体的境外接收方将随项目实际情况有所不同，请您向您的艾昆纬代表了解详情。</w:t>
      </w:r>
      <w:r w:rsidR="00E05568">
        <w:rPr>
          <w:rFonts w:eastAsiaTheme="minorEastAsia" w:hint="eastAsia"/>
          <w:sz w:val="22"/>
          <w:szCs w:val="22"/>
          <w:lang w:eastAsia="zh-CN"/>
        </w:rPr>
        <w:t>艾昆纬</w:t>
      </w:r>
      <w:r w:rsidR="00991A87">
        <w:rPr>
          <w:rFonts w:eastAsiaTheme="minorEastAsia" w:hint="eastAsia"/>
          <w:sz w:val="22"/>
          <w:szCs w:val="22"/>
          <w:lang w:eastAsia="zh-CN"/>
        </w:rPr>
        <w:t>会</w:t>
      </w:r>
      <w:r w:rsidR="00492A21" w:rsidRPr="00492A21">
        <w:rPr>
          <w:rFonts w:eastAsiaTheme="minorEastAsia" w:hint="eastAsia"/>
          <w:sz w:val="22"/>
          <w:szCs w:val="22"/>
          <w:lang w:eastAsia="zh-CN"/>
        </w:rPr>
        <w:t>严格遵循相关程序对</w:t>
      </w:r>
      <w:r w:rsidR="002837B4">
        <w:rPr>
          <w:rFonts w:eastAsiaTheme="minorEastAsia" w:hint="eastAsia"/>
          <w:sz w:val="22"/>
          <w:szCs w:val="22"/>
          <w:lang w:eastAsia="zh-CN"/>
        </w:rPr>
        <w:t>您</w:t>
      </w:r>
      <w:r w:rsidR="00492A21" w:rsidRPr="00492A21">
        <w:rPr>
          <w:rFonts w:eastAsiaTheme="minorEastAsia" w:hint="eastAsia"/>
          <w:sz w:val="22"/>
          <w:szCs w:val="22"/>
          <w:lang w:eastAsia="zh-CN"/>
        </w:rPr>
        <w:t>的个人信息进行传输与处理，并与境外接收方签订合同，确保</w:t>
      </w:r>
      <w:r w:rsidR="002837B4">
        <w:rPr>
          <w:rFonts w:eastAsiaTheme="minorEastAsia" w:hint="eastAsia"/>
          <w:sz w:val="22"/>
          <w:szCs w:val="22"/>
          <w:lang w:eastAsia="zh-CN"/>
        </w:rPr>
        <w:t>您</w:t>
      </w:r>
      <w:r w:rsidR="00492A21" w:rsidRPr="00492A21">
        <w:rPr>
          <w:rFonts w:eastAsiaTheme="minorEastAsia" w:hint="eastAsia"/>
          <w:sz w:val="22"/>
          <w:szCs w:val="22"/>
          <w:lang w:eastAsia="zh-CN"/>
        </w:rPr>
        <w:t>的</w:t>
      </w:r>
      <w:r w:rsidR="00492A21">
        <w:rPr>
          <w:rFonts w:eastAsiaTheme="minorEastAsia" w:hint="eastAsia"/>
          <w:sz w:val="22"/>
          <w:szCs w:val="22"/>
          <w:lang w:eastAsia="zh-CN"/>
        </w:rPr>
        <w:t>个人</w:t>
      </w:r>
      <w:r w:rsidR="00492A21" w:rsidRPr="00492A21">
        <w:rPr>
          <w:rFonts w:eastAsiaTheme="minorEastAsia" w:hint="eastAsia"/>
          <w:sz w:val="22"/>
          <w:szCs w:val="22"/>
          <w:lang w:eastAsia="zh-CN"/>
        </w:rPr>
        <w:t>信息得到与在中国境内同等水平的保护。</w:t>
      </w:r>
    </w:p>
    <w:p w14:paraId="7D3D3D9D" w14:textId="77777777" w:rsidR="006F6A4C" w:rsidRDefault="006F6A4C" w:rsidP="00F13417">
      <w:pPr>
        <w:rPr>
          <w:rFonts w:eastAsiaTheme="minorEastAsia"/>
          <w:sz w:val="22"/>
          <w:szCs w:val="22"/>
          <w:lang w:eastAsia="ko-KR"/>
        </w:rPr>
      </w:pPr>
    </w:p>
    <w:p w14:paraId="3171AC31" w14:textId="1D991297" w:rsidR="009C5F5C" w:rsidRDefault="00E52A82" w:rsidP="00F13417">
      <w:pPr>
        <w:rPr>
          <w:rFonts w:eastAsiaTheme="minorEastAsia"/>
          <w:sz w:val="22"/>
          <w:szCs w:val="22"/>
          <w:lang w:eastAsia="ko-KR"/>
        </w:rPr>
      </w:pPr>
      <w:r w:rsidRPr="000C3321">
        <w:rPr>
          <w:rFonts w:eastAsiaTheme="minorEastAsia" w:hint="eastAsia"/>
          <w:sz w:val="22"/>
          <w:szCs w:val="22"/>
          <w:lang w:eastAsia="ko-KR"/>
        </w:rPr>
        <w:t>Personal Information</w:t>
      </w:r>
      <w:r w:rsidRPr="000C3321">
        <w:rPr>
          <w:rFonts w:eastAsiaTheme="minorEastAsia"/>
          <w:sz w:val="22"/>
          <w:szCs w:val="22"/>
          <w:lang w:eastAsia="ko-KR"/>
        </w:rPr>
        <w:t xml:space="preserve"> will not be stored </w:t>
      </w:r>
      <w:r w:rsidR="00E05568">
        <w:rPr>
          <w:rFonts w:eastAsiaTheme="minorEastAsia"/>
          <w:sz w:val="22"/>
          <w:szCs w:val="22"/>
          <w:lang w:eastAsia="ko-KR"/>
        </w:rPr>
        <w:t xml:space="preserve">and processed </w:t>
      </w:r>
      <w:r w:rsidRPr="000C3321">
        <w:rPr>
          <w:rFonts w:eastAsiaTheme="minorEastAsia"/>
          <w:sz w:val="22"/>
          <w:szCs w:val="22"/>
          <w:lang w:eastAsia="ko-KR"/>
        </w:rPr>
        <w:t xml:space="preserve">for longer than is necessary for the purposes </w:t>
      </w:r>
      <w:r w:rsidR="00E05568">
        <w:rPr>
          <w:rFonts w:eastAsiaTheme="minorEastAsia"/>
          <w:sz w:val="22"/>
          <w:szCs w:val="22"/>
          <w:lang w:eastAsia="ko-KR"/>
        </w:rPr>
        <w:t>described above or as required by law</w:t>
      </w:r>
      <w:r w:rsidRPr="000C3321">
        <w:rPr>
          <w:rFonts w:eastAsiaTheme="minorEastAsia"/>
          <w:sz w:val="22"/>
          <w:szCs w:val="22"/>
          <w:lang w:eastAsia="ko-KR"/>
        </w:rPr>
        <w:t>.</w:t>
      </w:r>
      <w:r w:rsidR="00E05568">
        <w:rPr>
          <w:rFonts w:eastAsiaTheme="minorEastAsia"/>
          <w:sz w:val="22"/>
          <w:szCs w:val="22"/>
          <w:lang w:eastAsia="ko-KR"/>
        </w:rPr>
        <w:t xml:space="preserve"> IQVIA </w:t>
      </w:r>
      <w:r w:rsidR="00E05568" w:rsidRPr="00E05568">
        <w:rPr>
          <w:rFonts w:eastAsiaTheme="minorEastAsia"/>
          <w:sz w:val="22"/>
          <w:szCs w:val="22"/>
          <w:lang w:eastAsia="ko-KR"/>
        </w:rPr>
        <w:t xml:space="preserve">have technical and administrative measures that meet industry standards to </w:t>
      </w:r>
      <w:r w:rsidR="00467DDA">
        <w:rPr>
          <w:rFonts w:eastAsiaTheme="minorEastAsia"/>
          <w:sz w:val="22"/>
          <w:szCs w:val="22"/>
          <w:lang w:eastAsia="ko-KR"/>
        </w:rPr>
        <w:t xml:space="preserve">store and </w:t>
      </w:r>
      <w:r w:rsidR="00E05568" w:rsidRPr="00E05568">
        <w:rPr>
          <w:rFonts w:eastAsiaTheme="minorEastAsia"/>
          <w:sz w:val="22"/>
          <w:szCs w:val="22"/>
          <w:lang w:eastAsia="ko-KR"/>
        </w:rPr>
        <w:t xml:space="preserve">protect your </w:t>
      </w:r>
      <w:r w:rsidR="00467DDA">
        <w:rPr>
          <w:rFonts w:eastAsiaTheme="minorEastAsia"/>
          <w:sz w:val="22"/>
          <w:szCs w:val="22"/>
          <w:lang w:eastAsia="ko-KR"/>
        </w:rPr>
        <w:t>P</w:t>
      </w:r>
      <w:r w:rsidR="00E05568" w:rsidRPr="00E05568">
        <w:rPr>
          <w:rFonts w:eastAsiaTheme="minorEastAsia"/>
          <w:sz w:val="22"/>
          <w:szCs w:val="22"/>
          <w:lang w:eastAsia="ko-KR"/>
        </w:rPr>
        <w:t xml:space="preserve">ersonal </w:t>
      </w:r>
      <w:r w:rsidR="00467DDA">
        <w:rPr>
          <w:rFonts w:eastAsiaTheme="minorEastAsia"/>
          <w:sz w:val="22"/>
          <w:szCs w:val="22"/>
          <w:lang w:eastAsia="ko-KR"/>
        </w:rPr>
        <w:t>I</w:t>
      </w:r>
      <w:r w:rsidR="00E05568" w:rsidRPr="00E05568">
        <w:rPr>
          <w:rFonts w:eastAsiaTheme="minorEastAsia"/>
          <w:sz w:val="22"/>
          <w:szCs w:val="22"/>
          <w:lang w:eastAsia="ko-KR"/>
        </w:rPr>
        <w:t>nformation</w:t>
      </w:r>
      <w:r w:rsidR="00467DDA">
        <w:rPr>
          <w:rFonts w:eastAsiaTheme="minorEastAsia"/>
          <w:sz w:val="22"/>
          <w:szCs w:val="22"/>
          <w:lang w:eastAsia="ko-KR"/>
        </w:rPr>
        <w:t>.</w:t>
      </w:r>
    </w:p>
    <w:p w14:paraId="0CB500F5" w14:textId="2E338AFF" w:rsidR="002C271D" w:rsidRDefault="002F1924" w:rsidP="002C271D">
      <w:pPr>
        <w:rPr>
          <w:rFonts w:eastAsia="DFKai-SB"/>
          <w:sz w:val="22"/>
          <w:szCs w:val="22"/>
          <w:lang w:eastAsia="zh-TW"/>
        </w:rPr>
      </w:pPr>
      <w:r>
        <w:rPr>
          <w:rFonts w:eastAsiaTheme="minorEastAsia" w:hint="eastAsia"/>
          <w:sz w:val="22"/>
          <w:szCs w:val="22"/>
          <w:lang w:eastAsia="zh-CN"/>
        </w:rPr>
        <w:t>艾昆纬</w:t>
      </w:r>
      <w:r w:rsidR="00492A21">
        <w:rPr>
          <w:rFonts w:eastAsiaTheme="minorEastAsia" w:hint="eastAsia"/>
          <w:sz w:val="22"/>
          <w:szCs w:val="22"/>
          <w:lang w:eastAsia="zh-CN"/>
        </w:rPr>
        <w:t>仅在前述目的所必需期间和</w:t>
      </w:r>
      <w:r w:rsidR="00492A21" w:rsidRPr="00492A21">
        <w:rPr>
          <w:rFonts w:eastAsiaTheme="minorEastAsia" w:hint="eastAsia"/>
          <w:sz w:val="22"/>
          <w:szCs w:val="22"/>
          <w:lang w:eastAsia="zh-CN"/>
        </w:rPr>
        <w:t>法律法规要求的时限内保留</w:t>
      </w:r>
      <w:r w:rsidR="00492A21">
        <w:rPr>
          <w:rFonts w:eastAsiaTheme="minorEastAsia" w:hint="eastAsia"/>
          <w:sz w:val="22"/>
          <w:szCs w:val="22"/>
          <w:lang w:eastAsia="zh-CN"/>
        </w:rPr>
        <w:t>和处理</w:t>
      </w:r>
      <w:r w:rsidR="002837B4">
        <w:rPr>
          <w:rFonts w:eastAsiaTheme="minorEastAsia" w:hint="eastAsia"/>
          <w:sz w:val="22"/>
          <w:szCs w:val="22"/>
          <w:lang w:eastAsia="zh-CN"/>
        </w:rPr>
        <w:t>您</w:t>
      </w:r>
      <w:r>
        <w:rPr>
          <w:rFonts w:eastAsiaTheme="minorEastAsia" w:hint="eastAsia"/>
          <w:sz w:val="22"/>
          <w:szCs w:val="22"/>
          <w:lang w:eastAsia="zh-CN"/>
        </w:rPr>
        <w:t>的个人信息</w:t>
      </w:r>
      <w:r w:rsidR="002837B4">
        <w:rPr>
          <w:rFonts w:eastAsiaTheme="minorEastAsia" w:hint="eastAsia"/>
          <w:sz w:val="22"/>
          <w:szCs w:val="22"/>
          <w:lang w:eastAsia="zh-CN"/>
        </w:rPr>
        <w:t>，并会</w:t>
      </w:r>
      <w:r w:rsidR="00492A21" w:rsidRPr="00492A21">
        <w:rPr>
          <w:rFonts w:eastAsiaTheme="minorEastAsia" w:hint="eastAsia"/>
          <w:sz w:val="22"/>
          <w:szCs w:val="22"/>
          <w:lang w:eastAsia="zh-CN"/>
        </w:rPr>
        <w:t>采取符合业界标准的措施和技术手段存储及保护</w:t>
      </w:r>
      <w:r w:rsidR="002837B4">
        <w:rPr>
          <w:rFonts w:eastAsiaTheme="minorEastAsia" w:hint="eastAsia"/>
          <w:sz w:val="22"/>
          <w:szCs w:val="22"/>
          <w:lang w:eastAsia="zh-CN"/>
        </w:rPr>
        <w:t>您</w:t>
      </w:r>
      <w:r w:rsidR="00492A21" w:rsidRPr="00492A21">
        <w:rPr>
          <w:rFonts w:eastAsiaTheme="minorEastAsia" w:hint="eastAsia"/>
          <w:sz w:val="22"/>
          <w:szCs w:val="22"/>
          <w:lang w:eastAsia="zh-CN"/>
        </w:rPr>
        <w:t>的个人信息。</w:t>
      </w:r>
    </w:p>
    <w:p w14:paraId="70E7ACE3" w14:textId="77777777" w:rsidR="007C07A0" w:rsidRPr="002D4565" w:rsidRDefault="007C07A0" w:rsidP="009C5F5C">
      <w:pPr>
        <w:rPr>
          <w:sz w:val="22"/>
          <w:szCs w:val="22"/>
          <w:lang w:eastAsia="zh-CN"/>
        </w:rPr>
      </w:pPr>
    </w:p>
    <w:p w14:paraId="02E07F8C" w14:textId="04341DAE" w:rsidR="007C07A0" w:rsidRDefault="00A94646" w:rsidP="009C5F5C">
      <w:pPr>
        <w:rPr>
          <w:rFonts w:eastAsiaTheme="minorEastAsia"/>
          <w:sz w:val="22"/>
          <w:szCs w:val="22"/>
          <w:lang w:eastAsia="ko-KR"/>
        </w:rPr>
      </w:pPr>
      <w:r>
        <w:rPr>
          <w:sz w:val="22"/>
          <w:szCs w:val="22"/>
        </w:rPr>
        <w:t>By signing below</w:t>
      </w:r>
      <w:r w:rsidR="007C07A0" w:rsidRPr="002D4565">
        <w:rPr>
          <w:sz w:val="22"/>
          <w:szCs w:val="22"/>
        </w:rPr>
        <w:t xml:space="preserve">, you consent to the </w:t>
      </w:r>
      <w:r w:rsidR="006A7F75">
        <w:rPr>
          <w:sz w:val="22"/>
          <w:szCs w:val="22"/>
        </w:rPr>
        <w:t xml:space="preserve">processing </w:t>
      </w:r>
      <w:r w:rsidR="0031045F">
        <w:rPr>
          <w:rFonts w:eastAsiaTheme="minorEastAsia" w:hint="eastAsia"/>
          <w:sz w:val="22"/>
          <w:szCs w:val="22"/>
          <w:lang w:eastAsia="zh-CN"/>
        </w:rPr>
        <w:t xml:space="preserve">and use </w:t>
      </w:r>
      <w:r w:rsidR="006A7F75">
        <w:rPr>
          <w:sz w:val="22"/>
          <w:szCs w:val="22"/>
        </w:rPr>
        <w:t xml:space="preserve">of your </w:t>
      </w:r>
      <w:r w:rsidR="00467DDA">
        <w:rPr>
          <w:sz w:val="22"/>
          <w:szCs w:val="22"/>
        </w:rPr>
        <w:t>P</w:t>
      </w:r>
      <w:r w:rsidR="006A7F75">
        <w:rPr>
          <w:sz w:val="22"/>
          <w:szCs w:val="22"/>
        </w:rPr>
        <w:t xml:space="preserve">ersonal </w:t>
      </w:r>
      <w:r w:rsidR="00467DDA">
        <w:rPr>
          <w:sz w:val="22"/>
          <w:szCs w:val="22"/>
        </w:rPr>
        <w:t>I</w:t>
      </w:r>
      <w:r w:rsidR="006A7F75">
        <w:rPr>
          <w:sz w:val="22"/>
          <w:szCs w:val="22"/>
        </w:rPr>
        <w:t>nformation</w:t>
      </w:r>
      <w:r w:rsidR="00467DDA">
        <w:rPr>
          <w:sz w:val="22"/>
          <w:szCs w:val="22"/>
        </w:rPr>
        <w:t xml:space="preserve"> </w:t>
      </w:r>
      <w:r w:rsidR="006A7F75">
        <w:rPr>
          <w:sz w:val="22"/>
          <w:szCs w:val="22"/>
        </w:rPr>
        <w:t xml:space="preserve">described </w:t>
      </w:r>
      <w:r>
        <w:rPr>
          <w:sz w:val="22"/>
          <w:szCs w:val="22"/>
        </w:rPr>
        <w:t>in this form</w:t>
      </w:r>
      <w:r w:rsidR="006A7F75">
        <w:rPr>
          <w:sz w:val="22"/>
          <w:szCs w:val="22"/>
        </w:rPr>
        <w:t xml:space="preserve">.  If you choose not to consent, you </w:t>
      </w:r>
      <w:r w:rsidR="00530645" w:rsidRPr="00530645">
        <w:rPr>
          <w:rFonts w:hint="eastAsia"/>
          <w:sz w:val="22"/>
          <w:szCs w:val="22"/>
        </w:rPr>
        <w:t>may</w:t>
      </w:r>
      <w:r w:rsidR="006A7F75">
        <w:rPr>
          <w:sz w:val="22"/>
          <w:szCs w:val="22"/>
        </w:rPr>
        <w:t xml:space="preserve"> </w:t>
      </w:r>
      <w:r w:rsidR="00791380" w:rsidRPr="00791380">
        <w:rPr>
          <w:rFonts w:eastAsiaTheme="minorEastAsia"/>
          <w:sz w:val="22"/>
          <w:szCs w:val="22"/>
          <w:lang w:eastAsia="zh-CN"/>
        </w:rPr>
        <w:t>not</w:t>
      </w:r>
      <w:r w:rsidR="00791380">
        <w:rPr>
          <w:rFonts w:eastAsiaTheme="minorEastAsia"/>
          <w:sz w:val="22"/>
          <w:szCs w:val="22"/>
          <w:lang w:eastAsia="zh-CN"/>
        </w:rPr>
        <w:t xml:space="preserve"> </w:t>
      </w:r>
      <w:r w:rsidR="006A7F75">
        <w:rPr>
          <w:sz w:val="22"/>
          <w:szCs w:val="22"/>
        </w:rPr>
        <w:t xml:space="preserve">be </w:t>
      </w:r>
      <w:r w:rsidR="00467DDA">
        <w:rPr>
          <w:sz w:val="22"/>
          <w:szCs w:val="22"/>
        </w:rPr>
        <w:t xml:space="preserve">selected </w:t>
      </w:r>
      <w:r w:rsidR="006A7F75">
        <w:rPr>
          <w:sz w:val="22"/>
          <w:szCs w:val="22"/>
        </w:rPr>
        <w:t xml:space="preserve">to participate in the conduct of the above-mentioned </w:t>
      </w:r>
      <w:r w:rsidR="00F707EE">
        <w:rPr>
          <w:sz w:val="22"/>
          <w:szCs w:val="22"/>
        </w:rPr>
        <w:t>S</w:t>
      </w:r>
      <w:r w:rsidR="00467DDA">
        <w:rPr>
          <w:sz w:val="22"/>
          <w:szCs w:val="22"/>
        </w:rPr>
        <w:t>tudy</w:t>
      </w:r>
      <w:r w:rsidR="006A7F75">
        <w:rPr>
          <w:sz w:val="22"/>
          <w:szCs w:val="22"/>
        </w:rPr>
        <w:t>.</w:t>
      </w:r>
      <w:r w:rsidR="00023237">
        <w:rPr>
          <w:sz w:val="22"/>
          <w:szCs w:val="22"/>
        </w:rPr>
        <w:t xml:space="preserve">  </w:t>
      </w:r>
    </w:p>
    <w:p w14:paraId="117ACFE1" w14:textId="099B17CB" w:rsidR="00412678" w:rsidRDefault="002C271D" w:rsidP="009C5F5C">
      <w:pPr>
        <w:rPr>
          <w:rFonts w:eastAsiaTheme="minorEastAsia"/>
          <w:sz w:val="22"/>
          <w:szCs w:val="22"/>
          <w:lang w:eastAsia="zh-CN"/>
        </w:rPr>
      </w:pPr>
      <w:r>
        <w:rPr>
          <w:rFonts w:eastAsiaTheme="minorEastAsia" w:hint="eastAsia"/>
          <w:sz w:val="22"/>
          <w:szCs w:val="22"/>
          <w:lang w:eastAsia="zh-CN"/>
        </w:rPr>
        <w:t>在下方签名</w:t>
      </w:r>
      <w:r w:rsidR="002837B4">
        <w:rPr>
          <w:rFonts w:eastAsiaTheme="minorEastAsia" w:hint="eastAsia"/>
          <w:sz w:val="22"/>
          <w:szCs w:val="22"/>
          <w:lang w:eastAsia="zh-CN"/>
        </w:rPr>
        <w:t>即</w:t>
      </w:r>
      <w:r>
        <w:rPr>
          <w:rFonts w:eastAsiaTheme="minorEastAsia" w:hint="eastAsia"/>
          <w:sz w:val="22"/>
          <w:szCs w:val="22"/>
          <w:lang w:eastAsia="zh-CN"/>
        </w:rPr>
        <w:t>表示您同意依据</w:t>
      </w:r>
      <w:r w:rsidR="002837B4">
        <w:rPr>
          <w:rFonts w:eastAsiaTheme="minorEastAsia" w:hint="eastAsia"/>
          <w:sz w:val="22"/>
          <w:szCs w:val="22"/>
          <w:lang w:eastAsia="zh-CN"/>
        </w:rPr>
        <w:t>本《</w:t>
      </w:r>
      <w:r w:rsidR="002837B4" w:rsidRPr="002837B4">
        <w:rPr>
          <w:rFonts w:eastAsiaTheme="minorEastAsia" w:hint="eastAsia"/>
          <w:sz w:val="22"/>
          <w:szCs w:val="22"/>
          <w:lang w:eastAsia="zh-CN"/>
        </w:rPr>
        <w:t>同意函</w:t>
      </w:r>
      <w:r w:rsidR="002837B4">
        <w:rPr>
          <w:rFonts w:eastAsiaTheme="minorEastAsia" w:hint="eastAsia"/>
          <w:sz w:val="22"/>
          <w:szCs w:val="22"/>
          <w:lang w:eastAsia="zh-CN"/>
        </w:rPr>
        <w:t>》</w:t>
      </w:r>
      <w:r>
        <w:rPr>
          <w:rFonts w:eastAsiaTheme="minorEastAsia" w:hint="eastAsia"/>
          <w:sz w:val="22"/>
          <w:szCs w:val="22"/>
          <w:lang w:eastAsia="zh-CN"/>
        </w:rPr>
        <w:t>描述之方式</w:t>
      </w:r>
      <w:r w:rsidR="002837B4">
        <w:rPr>
          <w:rFonts w:eastAsiaTheme="minorEastAsia" w:hint="eastAsia"/>
          <w:sz w:val="22"/>
          <w:szCs w:val="22"/>
          <w:lang w:eastAsia="zh-CN"/>
        </w:rPr>
        <w:t>和目的</w:t>
      </w:r>
      <w:r>
        <w:rPr>
          <w:rFonts w:eastAsiaTheme="minorEastAsia" w:hint="eastAsia"/>
          <w:sz w:val="22"/>
          <w:szCs w:val="22"/>
          <w:lang w:eastAsia="zh-CN"/>
        </w:rPr>
        <w:t>处理和使用</w:t>
      </w:r>
      <w:r w:rsidR="002837B4">
        <w:rPr>
          <w:rFonts w:eastAsiaTheme="minorEastAsia" w:hint="eastAsia"/>
          <w:sz w:val="22"/>
          <w:szCs w:val="22"/>
          <w:lang w:eastAsia="zh-CN"/>
        </w:rPr>
        <w:t>您</w:t>
      </w:r>
      <w:r>
        <w:rPr>
          <w:rFonts w:eastAsiaTheme="minorEastAsia" w:hint="eastAsia"/>
          <w:sz w:val="22"/>
          <w:szCs w:val="22"/>
          <w:lang w:eastAsia="zh-CN"/>
        </w:rPr>
        <w:t>的个人信息。如果您选择不同意，您</w:t>
      </w:r>
      <w:r w:rsidR="002837B4">
        <w:rPr>
          <w:rFonts w:eastAsiaTheme="minorEastAsia" w:hint="eastAsia"/>
          <w:sz w:val="22"/>
          <w:szCs w:val="22"/>
          <w:lang w:eastAsia="zh-CN"/>
        </w:rPr>
        <w:t>可能无法入选或</w:t>
      </w:r>
      <w:r>
        <w:rPr>
          <w:rFonts w:eastAsiaTheme="minorEastAsia" w:hint="eastAsia"/>
          <w:sz w:val="22"/>
          <w:szCs w:val="22"/>
          <w:lang w:eastAsia="zh-CN"/>
        </w:rPr>
        <w:t>参加</w:t>
      </w:r>
      <w:r w:rsidR="00F707EE">
        <w:rPr>
          <w:rFonts w:eastAsiaTheme="minorEastAsia" w:hint="eastAsia"/>
          <w:sz w:val="22"/>
          <w:szCs w:val="22"/>
          <w:lang w:eastAsia="zh-CN"/>
        </w:rPr>
        <w:t>上述</w:t>
      </w:r>
      <w:r w:rsidR="002837B4">
        <w:rPr>
          <w:rFonts w:eastAsiaTheme="minorEastAsia" w:hint="eastAsia"/>
          <w:sz w:val="22"/>
          <w:szCs w:val="22"/>
          <w:lang w:eastAsia="zh-CN"/>
        </w:rPr>
        <w:t>研究</w:t>
      </w:r>
      <w:r w:rsidR="005949FF">
        <w:rPr>
          <w:rFonts w:eastAsiaTheme="minorEastAsia" w:hint="eastAsia"/>
          <w:sz w:val="22"/>
          <w:szCs w:val="22"/>
          <w:lang w:eastAsia="zh-CN"/>
        </w:rPr>
        <w:t>。</w:t>
      </w:r>
    </w:p>
    <w:p w14:paraId="6238C2C4" w14:textId="77777777" w:rsidR="00467DDA" w:rsidRDefault="00467DDA" w:rsidP="009C5F5C">
      <w:pPr>
        <w:rPr>
          <w:rFonts w:eastAsiaTheme="minorEastAsia"/>
          <w:sz w:val="22"/>
          <w:szCs w:val="22"/>
          <w:lang w:eastAsia="zh-CN"/>
        </w:rPr>
      </w:pPr>
    </w:p>
    <w:p w14:paraId="349A8F93" w14:textId="5086955B" w:rsidR="00412678" w:rsidRDefault="00467DDA" w:rsidP="009C5F5C">
      <w:pPr>
        <w:rPr>
          <w:rFonts w:eastAsiaTheme="minorEastAsia"/>
          <w:sz w:val="22"/>
          <w:szCs w:val="22"/>
          <w:lang w:eastAsia="zh-CN"/>
        </w:rPr>
      </w:pPr>
      <w:r w:rsidRPr="00467DDA">
        <w:rPr>
          <w:sz w:val="22"/>
          <w:szCs w:val="22"/>
        </w:rPr>
        <w:t xml:space="preserve">For the </w:t>
      </w:r>
      <w:r>
        <w:rPr>
          <w:sz w:val="22"/>
          <w:szCs w:val="22"/>
        </w:rPr>
        <w:t>P</w:t>
      </w:r>
      <w:r w:rsidRPr="00467DDA">
        <w:rPr>
          <w:sz w:val="22"/>
          <w:szCs w:val="22"/>
        </w:rPr>
        <w:t xml:space="preserve">ersonal </w:t>
      </w:r>
      <w:r>
        <w:rPr>
          <w:sz w:val="22"/>
          <w:szCs w:val="22"/>
        </w:rPr>
        <w:t>I</w:t>
      </w:r>
      <w:r w:rsidRPr="00467DDA">
        <w:rPr>
          <w:sz w:val="22"/>
          <w:szCs w:val="22"/>
        </w:rPr>
        <w:t>nformation collected for the purpose of select</w:t>
      </w:r>
      <w:r>
        <w:rPr>
          <w:sz w:val="22"/>
          <w:szCs w:val="22"/>
        </w:rPr>
        <w:t>ion of</w:t>
      </w:r>
      <w:r w:rsidRPr="00467DDA">
        <w:rPr>
          <w:sz w:val="22"/>
          <w:szCs w:val="22"/>
        </w:rPr>
        <w:t xml:space="preserve"> </w:t>
      </w:r>
      <w:r>
        <w:rPr>
          <w:sz w:val="22"/>
          <w:szCs w:val="22"/>
        </w:rPr>
        <w:t>Sites</w:t>
      </w:r>
      <w:r w:rsidRPr="00467DDA">
        <w:rPr>
          <w:sz w:val="22"/>
          <w:szCs w:val="22"/>
        </w:rPr>
        <w:t xml:space="preserve"> and </w:t>
      </w:r>
      <w:r>
        <w:rPr>
          <w:sz w:val="22"/>
          <w:szCs w:val="22"/>
        </w:rPr>
        <w:t>Investigators</w:t>
      </w:r>
      <w:r w:rsidRPr="00467DDA">
        <w:rPr>
          <w:sz w:val="22"/>
          <w:szCs w:val="22"/>
        </w:rPr>
        <w:t xml:space="preserve">, you can </w:t>
      </w:r>
      <w:r>
        <w:rPr>
          <w:sz w:val="22"/>
          <w:szCs w:val="22"/>
        </w:rPr>
        <w:t>revoke</w:t>
      </w:r>
      <w:r w:rsidRPr="00467DDA">
        <w:rPr>
          <w:sz w:val="22"/>
          <w:szCs w:val="22"/>
        </w:rPr>
        <w:t xml:space="preserve"> your consent. </w:t>
      </w:r>
      <w:r w:rsidR="006B2DDF">
        <w:rPr>
          <w:sz w:val="22"/>
          <w:szCs w:val="22"/>
        </w:rPr>
        <w:t>For</w:t>
      </w:r>
      <w:r w:rsidRPr="00467DDA">
        <w:rPr>
          <w:sz w:val="22"/>
          <w:szCs w:val="22"/>
        </w:rPr>
        <w:t xml:space="preserve"> </w:t>
      </w:r>
      <w:r>
        <w:rPr>
          <w:sz w:val="22"/>
          <w:szCs w:val="22"/>
        </w:rPr>
        <w:t>those</w:t>
      </w:r>
      <w:r w:rsidRPr="00467DDA">
        <w:rPr>
          <w:sz w:val="22"/>
          <w:szCs w:val="22"/>
        </w:rPr>
        <w:t xml:space="preserve"> </w:t>
      </w:r>
      <w:r w:rsidR="006B2DDF">
        <w:rPr>
          <w:sz w:val="22"/>
          <w:szCs w:val="22"/>
        </w:rPr>
        <w:t>processed</w:t>
      </w:r>
      <w:r w:rsidRPr="00467DDA">
        <w:rPr>
          <w:sz w:val="22"/>
          <w:szCs w:val="22"/>
        </w:rPr>
        <w:t xml:space="preserve"> for </w:t>
      </w:r>
      <w:r>
        <w:rPr>
          <w:sz w:val="22"/>
          <w:szCs w:val="22"/>
        </w:rPr>
        <w:t>fulfilment of IQVIA’s statutory obligations, e.g. conduct and approval of</w:t>
      </w:r>
      <w:r w:rsidRPr="00467DDA">
        <w:rPr>
          <w:sz w:val="22"/>
          <w:szCs w:val="22"/>
        </w:rPr>
        <w:t xml:space="preserve"> clinical trials</w:t>
      </w:r>
      <w:r>
        <w:rPr>
          <w:sz w:val="22"/>
          <w:szCs w:val="22"/>
        </w:rPr>
        <w:t>/studies</w:t>
      </w:r>
      <w:r w:rsidRPr="00467DDA">
        <w:rPr>
          <w:sz w:val="22"/>
          <w:szCs w:val="22"/>
        </w:rPr>
        <w:t xml:space="preserve">, drug/medical device registration, you have no right to </w:t>
      </w:r>
      <w:r w:rsidR="006B2DDF">
        <w:rPr>
          <w:sz w:val="22"/>
          <w:szCs w:val="22"/>
        </w:rPr>
        <w:t>revoke</w:t>
      </w:r>
      <w:r w:rsidRPr="00467DDA">
        <w:rPr>
          <w:sz w:val="22"/>
          <w:szCs w:val="22"/>
        </w:rPr>
        <w:t xml:space="preserve"> your consent or request </w:t>
      </w:r>
      <w:r w:rsidR="006B2DDF">
        <w:rPr>
          <w:sz w:val="22"/>
          <w:szCs w:val="22"/>
        </w:rPr>
        <w:t>for</w:t>
      </w:r>
      <w:r w:rsidRPr="00467DDA">
        <w:rPr>
          <w:sz w:val="22"/>
          <w:szCs w:val="22"/>
        </w:rPr>
        <w:t xml:space="preserve"> delet</w:t>
      </w:r>
      <w:r w:rsidR="006B2DDF">
        <w:rPr>
          <w:sz w:val="22"/>
          <w:szCs w:val="22"/>
        </w:rPr>
        <w:t>ion</w:t>
      </w:r>
      <w:r w:rsidRPr="00467DDA">
        <w:rPr>
          <w:sz w:val="22"/>
          <w:szCs w:val="22"/>
        </w:rPr>
        <w:t xml:space="preserve">. </w:t>
      </w:r>
      <w:r>
        <w:rPr>
          <w:rFonts w:eastAsiaTheme="minorEastAsia"/>
          <w:sz w:val="22"/>
          <w:szCs w:val="22"/>
          <w:lang w:eastAsia="ko-KR"/>
        </w:rPr>
        <w:t>I</w:t>
      </w:r>
      <w:r>
        <w:rPr>
          <w:sz w:val="22"/>
          <w:szCs w:val="22"/>
        </w:rPr>
        <w:t xml:space="preserve">f you find </w:t>
      </w:r>
      <w:r w:rsidRPr="002C12A9">
        <w:rPr>
          <w:sz w:val="22"/>
          <w:szCs w:val="22"/>
        </w:rPr>
        <w:t>that</w:t>
      </w:r>
      <w:r>
        <w:rPr>
          <w:sz w:val="22"/>
          <w:szCs w:val="22"/>
        </w:rPr>
        <w:t xml:space="preserve"> IQVIA does not process</w:t>
      </w:r>
      <w:r w:rsidRPr="002C12A9">
        <w:rPr>
          <w:sz w:val="22"/>
          <w:szCs w:val="22"/>
        </w:rPr>
        <w:t xml:space="preserve"> or use </w:t>
      </w:r>
      <w:r>
        <w:rPr>
          <w:sz w:val="22"/>
          <w:szCs w:val="22"/>
        </w:rPr>
        <w:t>your</w:t>
      </w:r>
      <w:r w:rsidRPr="002C12A9">
        <w:rPr>
          <w:sz w:val="22"/>
          <w:szCs w:val="22"/>
        </w:rPr>
        <w:t xml:space="preserve"> </w:t>
      </w:r>
      <w:r w:rsidR="006B2DDF">
        <w:rPr>
          <w:sz w:val="22"/>
          <w:szCs w:val="22"/>
        </w:rPr>
        <w:t>P</w:t>
      </w:r>
      <w:r w:rsidRPr="002C12A9">
        <w:rPr>
          <w:sz w:val="22"/>
          <w:szCs w:val="22"/>
        </w:rPr>
        <w:t xml:space="preserve">ersonal </w:t>
      </w:r>
      <w:r w:rsidR="006B2DDF">
        <w:rPr>
          <w:sz w:val="22"/>
          <w:szCs w:val="22"/>
        </w:rPr>
        <w:t>I</w:t>
      </w:r>
      <w:r w:rsidRPr="002C12A9">
        <w:rPr>
          <w:sz w:val="22"/>
          <w:szCs w:val="22"/>
        </w:rPr>
        <w:t xml:space="preserve">nformation in </w:t>
      </w:r>
      <w:r>
        <w:rPr>
          <w:sz w:val="22"/>
          <w:szCs w:val="22"/>
        </w:rPr>
        <w:t xml:space="preserve">accordance with </w:t>
      </w:r>
      <w:r w:rsidRPr="002C12A9">
        <w:rPr>
          <w:sz w:val="22"/>
          <w:szCs w:val="22"/>
        </w:rPr>
        <w:t xml:space="preserve">the provisions of </w:t>
      </w:r>
      <w:r>
        <w:rPr>
          <w:sz w:val="22"/>
          <w:szCs w:val="22"/>
        </w:rPr>
        <w:t xml:space="preserve">relevant </w:t>
      </w:r>
      <w:r w:rsidRPr="002C12A9">
        <w:rPr>
          <w:sz w:val="22"/>
          <w:szCs w:val="22"/>
        </w:rPr>
        <w:t>laws and</w:t>
      </w:r>
      <w:r>
        <w:rPr>
          <w:sz w:val="22"/>
          <w:szCs w:val="22"/>
        </w:rPr>
        <w:t xml:space="preserve"> </w:t>
      </w:r>
      <w:r w:rsidRPr="002C12A9">
        <w:rPr>
          <w:sz w:val="22"/>
          <w:szCs w:val="22"/>
        </w:rPr>
        <w:t xml:space="preserve">regulations or </w:t>
      </w:r>
      <w:r w:rsidRPr="00303B5A">
        <w:rPr>
          <w:sz w:val="22"/>
          <w:szCs w:val="22"/>
        </w:rPr>
        <w:t>as described in</w:t>
      </w:r>
      <w:r>
        <w:rPr>
          <w:rFonts w:ascii="宋体" w:eastAsia="宋体" w:hAnsi="宋体" w:cs="宋体"/>
          <w:sz w:val="22"/>
          <w:szCs w:val="22"/>
          <w:lang w:val="en-US" w:eastAsia="zh-CN"/>
        </w:rPr>
        <w:t xml:space="preserve"> </w:t>
      </w:r>
      <w:r>
        <w:rPr>
          <w:sz w:val="22"/>
          <w:szCs w:val="22"/>
        </w:rPr>
        <w:t>this form</w:t>
      </w:r>
      <w:r w:rsidRPr="002C12A9">
        <w:rPr>
          <w:sz w:val="22"/>
          <w:szCs w:val="22"/>
        </w:rPr>
        <w:t xml:space="preserve">, </w:t>
      </w:r>
      <w:r>
        <w:rPr>
          <w:sz w:val="22"/>
          <w:szCs w:val="22"/>
        </w:rPr>
        <w:t>you have</w:t>
      </w:r>
      <w:r w:rsidRPr="002C12A9">
        <w:rPr>
          <w:sz w:val="22"/>
          <w:szCs w:val="22"/>
        </w:rPr>
        <w:t xml:space="preserve"> the right to request</w:t>
      </w:r>
      <w:r>
        <w:rPr>
          <w:sz w:val="22"/>
          <w:szCs w:val="22"/>
        </w:rPr>
        <w:t xml:space="preserve"> IQVIA </w:t>
      </w:r>
      <w:r w:rsidRPr="002C12A9">
        <w:rPr>
          <w:sz w:val="22"/>
          <w:szCs w:val="22"/>
        </w:rPr>
        <w:t xml:space="preserve">to delete </w:t>
      </w:r>
      <w:r>
        <w:rPr>
          <w:sz w:val="22"/>
          <w:szCs w:val="22"/>
        </w:rPr>
        <w:t>your</w:t>
      </w:r>
      <w:r w:rsidRPr="002C12A9">
        <w:rPr>
          <w:sz w:val="22"/>
          <w:szCs w:val="22"/>
        </w:rPr>
        <w:t xml:space="preserve"> </w:t>
      </w:r>
      <w:r w:rsidR="006B2DDF">
        <w:rPr>
          <w:sz w:val="22"/>
          <w:szCs w:val="22"/>
        </w:rPr>
        <w:t>P</w:t>
      </w:r>
      <w:r w:rsidRPr="002C12A9">
        <w:rPr>
          <w:sz w:val="22"/>
          <w:szCs w:val="22"/>
        </w:rPr>
        <w:t xml:space="preserve">ersonal </w:t>
      </w:r>
      <w:r w:rsidR="006B2DDF">
        <w:rPr>
          <w:sz w:val="22"/>
          <w:szCs w:val="22"/>
        </w:rPr>
        <w:t>I</w:t>
      </w:r>
      <w:r w:rsidRPr="002C12A9">
        <w:rPr>
          <w:sz w:val="22"/>
          <w:szCs w:val="22"/>
        </w:rPr>
        <w:t>nformation</w:t>
      </w:r>
      <w:r w:rsidR="006B2DDF">
        <w:rPr>
          <w:sz w:val="22"/>
          <w:szCs w:val="22"/>
        </w:rPr>
        <w:t xml:space="preserve">, </w:t>
      </w:r>
      <w:r w:rsidRPr="00134012">
        <w:rPr>
          <w:rFonts w:eastAsiaTheme="minorEastAsia" w:hint="eastAsia"/>
          <w:sz w:val="22"/>
          <w:szCs w:val="22"/>
          <w:lang w:eastAsia="ko-KR"/>
        </w:rPr>
        <w:t xml:space="preserve">unless </w:t>
      </w:r>
      <w:r>
        <w:rPr>
          <w:rFonts w:eastAsiaTheme="minorEastAsia"/>
          <w:sz w:val="22"/>
          <w:szCs w:val="22"/>
          <w:lang w:val="en-US" w:eastAsia="ko-KR"/>
        </w:rPr>
        <w:t>IQVIA</w:t>
      </w:r>
      <w:r w:rsidRPr="00134012">
        <w:rPr>
          <w:rFonts w:eastAsiaTheme="minorEastAsia" w:hint="eastAsia"/>
          <w:sz w:val="22"/>
          <w:szCs w:val="22"/>
          <w:lang w:eastAsia="ko-KR"/>
        </w:rPr>
        <w:t xml:space="preserve"> is required to retain </w:t>
      </w:r>
      <w:r>
        <w:rPr>
          <w:rFonts w:eastAsiaTheme="minorEastAsia"/>
          <w:sz w:val="22"/>
          <w:szCs w:val="22"/>
          <w:lang w:eastAsia="ko-KR"/>
        </w:rPr>
        <w:t>such</w:t>
      </w:r>
      <w:r w:rsidRPr="00134012">
        <w:rPr>
          <w:rFonts w:eastAsiaTheme="minorEastAsia" w:hint="eastAsia"/>
          <w:sz w:val="22"/>
          <w:szCs w:val="22"/>
          <w:lang w:eastAsia="ko-KR"/>
        </w:rPr>
        <w:t xml:space="preserve"> </w:t>
      </w:r>
      <w:r w:rsidR="006B2DDF">
        <w:rPr>
          <w:rFonts w:eastAsiaTheme="minorEastAsia"/>
          <w:sz w:val="22"/>
          <w:szCs w:val="22"/>
          <w:lang w:eastAsia="ko-KR"/>
        </w:rPr>
        <w:t>P</w:t>
      </w:r>
      <w:r w:rsidRPr="00134012">
        <w:rPr>
          <w:rFonts w:eastAsiaTheme="minorEastAsia" w:hint="eastAsia"/>
          <w:sz w:val="22"/>
          <w:szCs w:val="22"/>
          <w:lang w:eastAsia="ko-KR"/>
        </w:rPr>
        <w:t xml:space="preserve">ersonal </w:t>
      </w:r>
      <w:r w:rsidR="006B2DDF">
        <w:rPr>
          <w:rFonts w:eastAsiaTheme="minorEastAsia"/>
          <w:sz w:val="22"/>
          <w:szCs w:val="22"/>
          <w:lang w:eastAsia="ko-KR"/>
        </w:rPr>
        <w:t>I</w:t>
      </w:r>
      <w:r w:rsidRPr="00134012">
        <w:rPr>
          <w:rFonts w:eastAsiaTheme="minorEastAsia" w:hint="eastAsia"/>
          <w:sz w:val="22"/>
          <w:szCs w:val="22"/>
          <w:lang w:eastAsia="ko-KR"/>
        </w:rPr>
        <w:t>nformation by relevant laws</w:t>
      </w:r>
      <w:r>
        <w:rPr>
          <w:rFonts w:eastAsiaTheme="minorEastAsia"/>
          <w:sz w:val="22"/>
          <w:szCs w:val="22"/>
          <w:lang w:eastAsia="ko-KR"/>
        </w:rPr>
        <w:t xml:space="preserve"> </w:t>
      </w:r>
      <w:r>
        <w:rPr>
          <w:rFonts w:eastAsiaTheme="minorEastAsia"/>
          <w:sz w:val="22"/>
          <w:szCs w:val="22"/>
          <w:lang w:val="en-US" w:eastAsia="ko-KR"/>
        </w:rPr>
        <w:t>and regulations</w:t>
      </w:r>
      <w:r>
        <w:rPr>
          <w:sz w:val="22"/>
          <w:szCs w:val="22"/>
        </w:rPr>
        <w:t>.</w:t>
      </w:r>
      <w:r>
        <w:rPr>
          <w:rFonts w:eastAsiaTheme="minorEastAsia"/>
          <w:sz w:val="22"/>
          <w:szCs w:val="22"/>
          <w:lang w:eastAsia="ko-KR"/>
        </w:rPr>
        <w:t xml:space="preserve"> </w:t>
      </w:r>
      <w:r w:rsidR="006B2DDF">
        <w:rPr>
          <w:rFonts w:eastAsiaTheme="minorEastAsia"/>
          <w:sz w:val="22"/>
          <w:szCs w:val="22"/>
          <w:lang w:eastAsia="ko-KR"/>
        </w:rPr>
        <w:t>I</w:t>
      </w:r>
      <w:r w:rsidR="006B2DDF" w:rsidRPr="006B2DDF">
        <w:rPr>
          <w:rFonts w:eastAsiaTheme="minorEastAsia"/>
          <w:sz w:val="22"/>
          <w:szCs w:val="22"/>
          <w:lang w:eastAsia="ko-KR"/>
        </w:rPr>
        <w:t xml:space="preserve">f you find that your </w:t>
      </w:r>
      <w:r w:rsidR="006B2DDF">
        <w:rPr>
          <w:rFonts w:eastAsiaTheme="minorEastAsia"/>
          <w:sz w:val="22"/>
          <w:szCs w:val="22"/>
          <w:lang w:eastAsia="ko-KR"/>
        </w:rPr>
        <w:t>P</w:t>
      </w:r>
      <w:r w:rsidR="006B2DDF" w:rsidRPr="006B2DDF">
        <w:rPr>
          <w:rFonts w:eastAsiaTheme="minorEastAsia"/>
          <w:sz w:val="22"/>
          <w:szCs w:val="22"/>
          <w:lang w:eastAsia="ko-KR"/>
        </w:rPr>
        <w:t xml:space="preserve">ersonal </w:t>
      </w:r>
      <w:r w:rsidR="006B2DDF">
        <w:rPr>
          <w:rFonts w:eastAsiaTheme="minorEastAsia"/>
          <w:sz w:val="22"/>
          <w:szCs w:val="22"/>
          <w:lang w:eastAsia="ko-KR"/>
        </w:rPr>
        <w:t>I</w:t>
      </w:r>
      <w:r w:rsidR="006B2DDF" w:rsidRPr="006B2DDF">
        <w:rPr>
          <w:rFonts w:eastAsiaTheme="minorEastAsia"/>
          <w:sz w:val="22"/>
          <w:szCs w:val="22"/>
          <w:lang w:eastAsia="ko-KR"/>
        </w:rPr>
        <w:t>nformation we p</w:t>
      </w:r>
      <w:r w:rsidR="00CC7FE9">
        <w:rPr>
          <w:rFonts w:eastAsiaTheme="minorEastAsia"/>
          <w:sz w:val="22"/>
          <w:szCs w:val="22"/>
          <w:lang w:eastAsia="ko-KR"/>
        </w:rPr>
        <w:t>r</w:t>
      </w:r>
      <w:r w:rsidR="006B2DDF" w:rsidRPr="006B2DDF">
        <w:rPr>
          <w:rFonts w:eastAsiaTheme="minorEastAsia"/>
          <w:sz w:val="22"/>
          <w:szCs w:val="22"/>
          <w:lang w:eastAsia="ko-KR"/>
        </w:rPr>
        <w:t>o</w:t>
      </w:r>
      <w:r w:rsidR="00CC7FE9">
        <w:rPr>
          <w:rFonts w:eastAsiaTheme="minorEastAsia"/>
          <w:sz w:val="22"/>
          <w:szCs w:val="22"/>
          <w:lang w:eastAsia="ko-KR"/>
        </w:rPr>
        <w:t>ce</w:t>
      </w:r>
      <w:r w:rsidR="006B2DDF" w:rsidRPr="006B2DDF">
        <w:rPr>
          <w:rFonts w:eastAsiaTheme="minorEastAsia"/>
          <w:sz w:val="22"/>
          <w:szCs w:val="22"/>
          <w:lang w:eastAsia="ko-KR"/>
        </w:rPr>
        <w:t>ss is wrong or has changed</w:t>
      </w:r>
      <w:r w:rsidR="006B2DDF">
        <w:rPr>
          <w:rFonts w:eastAsiaTheme="minorEastAsia"/>
          <w:sz w:val="22"/>
          <w:szCs w:val="22"/>
          <w:lang w:eastAsia="ko-KR"/>
        </w:rPr>
        <w:t>, or you wish to delete your Personal Information or revoke your consent, or</w:t>
      </w:r>
      <w:r>
        <w:rPr>
          <w:sz w:val="22"/>
          <w:szCs w:val="22"/>
        </w:rPr>
        <w:t xml:space="preserve"> have any questions regarding the handling of your </w:t>
      </w:r>
      <w:r w:rsidR="006B2DDF">
        <w:rPr>
          <w:sz w:val="22"/>
          <w:szCs w:val="22"/>
        </w:rPr>
        <w:t>P</w:t>
      </w:r>
      <w:r>
        <w:rPr>
          <w:sz w:val="22"/>
          <w:szCs w:val="22"/>
        </w:rPr>
        <w:t xml:space="preserve">ersonal </w:t>
      </w:r>
      <w:r w:rsidR="006B2DDF">
        <w:rPr>
          <w:sz w:val="22"/>
          <w:szCs w:val="22"/>
        </w:rPr>
        <w:t>I</w:t>
      </w:r>
      <w:r>
        <w:rPr>
          <w:sz w:val="22"/>
          <w:szCs w:val="22"/>
        </w:rPr>
        <w:t>nformation, please contact your IQVIA representative.</w:t>
      </w:r>
    </w:p>
    <w:p w14:paraId="6B146793" w14:textId="736799CB" w:rsidR="002C271D" w:rsidRPr="00960DFE" w:rsidRDefault="002837B4" w:rsidP="009C5F5C">
      <w:pPr>
        <w:rPr>
          <w:rFonts w:eastAsiaTheme="minorEastAsia"/>
          <w:sz w:val="22"/>
          <w:szCs w:val="22"/>
          <w:lang w:eastAsia="ko-KR"/>
        </w:rPr>
      </w:pPr>
      <w:r>
        <w:rPr>
          <w:rFonts w:eastAsiaTheme="minorEastAsia" w:hint="eastAsia"/>
          <w:sz w:val="22"/>
          <w:szCs w:val="22"/>
          <w:lang w:eastAsia="zh-CN"/>
        </w:rPr>
        <w:t>对于为</w:t>
      </w:r>
      <w:r w:rsidRPr="002837B4">
        <w:rPr>
          <w:rFonts w:eastAsiaTheme="minorEastAsia" w:hint="eastAsia"/>
          <w:sz w:val="22"/>
          <w:szCs w:val="22"/>
          <w:lang w:eastAsia="zh-CN"/>
        </w:rPr>
        <w:t>选择研究中心和研究者</w:t>
      </w:r>
      <w:r>
        <w:rPr>
          <w:rFonts w:eastAsiaTheme="minorEastAsia" w:hint="eastAsia"/>
          <w:sz w:val="22"/>
          <w:szCs w:val="22"/>
          <w:lang w:eastAsia="zh-CN"/>
        </w:rPr>
        <w:t>之目的而收集的个人信息，</w:t>
      </w:r>
      <w:r w:rsidR="005949FF">
        <w:rPr>
          <w:rFonts w:eastAsiaTheme="minorEastAsia" w:hint="eastAsia"/>
          <w:sz w:val="22"/>
          <w:szCs w:val="22"/>
          <w:lang w:eastAsia="zh-CN"/>
        </w:rPr>
        <w:t>您可以撤</w:t>
      </w:r>
      <w:r w:rsidR="00301771">
        <w:rPr>
          <w:rFonts w:eastAsiaTheme="minorEastAsia" w:hint="eastAsia"/>
          <w:sz w:val="22"/>
          <w:szCs w:val="22"/>
          <w:lang w:eastAsia="zh-CN"/>
        </w:rPr>
        <w:t>回</w:t>
      </w:r>
      <w:r w:rsidR="005949FF">
        <w:rPr>
          <w:rFonts w:eastAsiaTheme="minorEastAsia" w:hint="eastAsia"/>
          <w:sz w:val="22"/>
          <w:szCs w:val="22"/>
          <w:lang w:eastAsia="zh-CN"/>
        </w:rPr>
        <w:t>您的同意。</w:t>
      </w:r>
      <w:r w:rsidR="004B331C">
        <w:rPr>
          <w:rFonts w:eastAsiaTheme="minorEastAsia" w:hint="eastAsia"/>
          <w:sz w:val="22"/>
          <w:szCs w:val="22"/>
          <w:lang w:eastAsia="zh-CN"/>
        </w:rPr>
        <w:t>对于为</w:t>
      </w:r>
      <w:r w:rsidR="004B331C" w:rsidRPr="004B331C">
        <w:rPr>
          <w:rFonts w:eastAsiaTheme="minorEastAsia" w:hint="eastAsia"/>
          <w:sz w:val="22"/>
          <w:szCs w:val="22"/>
          <w:lang w:eastAsia="zh-CN"/>
        </w:rPr>
        <w:t>实施临床研究</w:t>
      </w:r>
      <w:r w:rsidR="004B331C" w:rsidRPr="004B331C">
        <w:rPr>
          <w:rFonts w:eastAsiaTheme="minorEastAsia"/>
          <w:sz w:val="22"/>
          <w:szCs w:val="22"/>
          <w:lang w:eastAsia="zh-CN"/>
        </w:rPr>
        <w:t>/</w:t>
      </w:r>
      <w:r w:rsidR="004B331C" w:rsidRPr="004B331C">
        <w:rPr>
          <w:rFonts w:eastAsiaTheme="minorEastAsia" w:hint="eastAsia"/>
          <w:sz w:val="22"/>
          <w:szCs w:val="22"/>
          <w:lang w:eastAsia="zh-CN"/>
        </w:rPr>
        <w:t>试验</w:t>
      </w:r>
      <w:r w:rsidR="004B331C">
        <w:rPr>
          <w:rFonts w:eastAsiaTheme="minorEastAsia" w:hint="eastAsia"/>
          <w:sz w:val="22"/>
          <w:szCs w:val="22"/>
          <w:lang w:eastAsia="zh-CN"/>
        </w:rPr>
        <w:t>、</w:t>
      </w:r>
      <w:r w:rsidR="004B331C" w:rsidRPr="004B331C">
        <w:rPr>
          <w:rFonts w:eastAsiaTheme="minorEastAsia" w:hint="eastAsia"/>
          <w:sz w:val="22"/>
          <w:szCs w:val="22"/>
          <w:lang w:eastAsia="zh-CN"/>
        </w:rPr>
        <w:t>药品</w:t>
      </w:r>
      <w:r w:rsidR="004B331C" w:rsidRPr="004B331C">
        <w:rPr>
          <w:rFonts w:eastAsiaTheme="minorEastAsia"/>
          <w:sz w:val="22"/>
          <w:szCs w:val="22"/>
          <w:lang w:eastAsia="zh-CN"/>
        </w:rPr>
        <w:t>/</w:t>
      </w:r>
      <w:r w:rsidR="004B331C" w:rsidRPr="004B331C">
        <w:rPr>
          <w:rFonts w:eastAsiaTheme="minorEastAsia" w:hint="eastAsia"/>
          <w:sz w:val="22"/>
          <w:szCs w:val="22"/>
          <w:lang w:eastAsia="zh-CN"/>
        </w:rPr>
        <w:t>医疗器械注册</w:t>
      </w:r>
      <w:r w:rsidR="004B331C">
        <w:rPr>
          <w:rFonts w:eastAsiaTheme="minorEastAsia" w:hint="eastAsia"/>
          <w:sz w:val="22"/>
          <w:szCs w:val="22"/>
          <w:lang w:eastAsia="zh-CN"/>
        </w:rPr>
        <w:t>等艾</w:t>
      </w:r>
      <w:r w:rsidR="00A262E0">
        <w:rPr>
          <w:rFonts w:eastAsiaTheme="minorEastAsia" w:hint="eastAsia"/>
          <w:sz w:val="22"/>
          <w:szCs w:val="22"/>
          <w:lang w:eastAsia="zh-CN"/>
        </w:rPr>
        <w:t>昆纬</w:t>
      </w:r>
      <w:r w:rsidR="004B331C">
        <w:rPr>
          <w:rFonts w:eastAsiaTheme="minorEastAsia" w:hint="eastAsia"/>
          <w:sz w:val="22"/>
          <w:szCs w:val="22"/>
          <w:lang w:eastAsia="zh-CN"/>
        </w:rPr>
        <w:t>履行法定义务之目的所收集的个人信息，您无权撤回同意或要求我</w:t>
      </w:r>
      <w:r w:rsidR="004B331C">
        <w:rPr>
          <w:rFonts w:eastAsiaTheme="minorEastAsia" w:hint="eastAsia"/>
          <w:sz w:val="22"/>
          <w:szCs w:val="22"/>
          <w:lang w:eastAsia="zh-CN"/>
        </w:rPr>
        <w:lastRenderedPageBreak/>
        <w:t>们删除您的个人信息。</w:t>
      </w:r>
      <w:r w:rsidR="00EA69F3">
        <w:rPr>
          <w:rFonts w:eastAsiaTheme="minorEastAsia" w:hint="eastAsia"/>
          <w:sz w:val="22"/>
          <w:szCs w:val="22"/>
          <w:lang w:eastAsia="zh-CN"/>
        </w:rPr>
        <w:t>如您</w:t>
      </w:r>
      <w:r w:rsidR="00EA69F3" w:rsidRPr="00355D0D">
        <w:rPr>
          <w:rFonts w:eastAsiaTheme="minorEastAsia" w:hint="eastAsia"/>
          <w:sz w:val="22"/>
          <w:szCs w:val="22"/>
          <w:lang w:eastAsia="zh-CN"/>
        </w:rPr>
        <w:t>发现</w:t>
      </w:r>
      <w:r w:rsidR="00EA69F3">
        <w:rPr>
          <w:rFonts w:eastAsiaTheme="minorEastAsia" w:hint="eastAsia"/>
          <w:sz w:val="22"/>
          <w:szCs w:val="22"/>
          <w:lang w:eastAsia="zh-CN"/>
        </w:rPr>
        <w:t>艾昆纬</w:t>
      </w:r>
      <w:r w:rsidR="004D5199">
        <w:rPr>
          <w:rFonts w:eastAsiaTheme="minorEastAsia" w:hint="eastAsia"/>
          <w:sz w:val="22"/>
          <w:szCs w:val="22"/>
          <w:lang w:eastAsia="zh-CN"/>
        </w:rPr>
        <w:t>未按照</w:t>
      </w:r>
      <w:r w:rsidR="00EA69F3">
        <w:rPr>
          <w:rFonts w:eastAsiaTheme="minorEastAsia" w:hint="eastAsia"/>
          <w:sz w:val="22"/>
          <w:szCs w:val="22"/>
          <w:lang w:eastAsia="zh-CN"/>
        </w:rPr>
        <w:t>有关</w:t>
      </w:r>
      <w:r w:rsidR="00EA69F3" w:rsidRPr="00355D0D">
        <w:rPr>
          <w:rFonts w:eastAsiaTheme="minorEastAsia" w:hint="eastAsia"/>
          <w:sz w:val="22"/>
          <w:szCs w:val="22"/>
          <w:lang w:eastAsia="zh-CN"/>
        </w:rPr>
        <w:t>法律、法规的规定或者</w:t>
      </w:r>
      <w:r w:rsidR="00EA69F3">
        <w:rPr>
          <w:rFonts w:eastAsiaTheme="minorEastAsia" w:hint="eastAsia"/>
          <w:sz w:val="22"/>
          <w:szCs w:val="22"/>
          <w:lang w:eastAsia="zh-CN"/>
        </w:rPr>
        <w:t>未依据</w:t>
      </w:r>
      <w:r w:rsidR="00412678">
        <w:rPr>
          <w:rFonts w:eastAsiaTheme="minorEastAsia" w:hint="eastAsia"/>
          <w:sz w:val="22"/>
          <w:szCs w:val="22"/>
          <w:lang w:eastAsia="zh-CN"/>
        </w:rPr>
        <w:t>本《</w:t>
      </w:r>
      <w:r w:rsidR="00412678" w:rsidRPr="002837B4">
        <w:rPr>
          <w:rFonts w:eastAsiaTheme="minorEastAsia" w:hint="eastAsia"/>
          <w:sz w:val="22"/>
          <w:szCs w:val="22"/>
          <w:lang w:eastAsia="zh-CN"/>
        </w:rPr>
        <w:t>同意函</w:t>
      </w:r>
      <w:r w:rsidR="00412678">
        <w:rPr>
          <w:rFonts w:eastAsiaTheme="minorEastAsia" w:hint="eastAsia"/>
          <w:sz w:val="22"/>
          <w:szCs w:val="22"/>
          <w:lang w:eastAsia="zh-CN"/>
        </w:rPr>
        <w:t>》描述之</w:t>
      </w:r>
      <w:r w:rsidR="00EA69F3">
        <w:rPr>
          <w:rFonts w:eastAsiaTheme="minorEastAsia" w:hint="eastAsia"/>
          <w:sz w:val="22"/>
          <w:szCs w:val="22"/>
          <w:lang w:eastAsia="zh-CN"/>
        </w:rPr>
        <w:t>方式</w:t>
      </w:r>
      <w:r>
        <w:rPr>
          <w:rFonts w:eastAsiaTheme="minorEastAsia" w:hint="eastAsia"/>
          <w:sz w:val="22"/>
          <w:szCs w:val="22"/>
          <w:lang w:eastAsia="zh-CN"/>
        </w:rPr>
        <w:t>和目的</w:t>
      </w:r>
      <w:r w:rsidR="00EA69F3">
        <w:rPr>
          <w:rFonts w:eastAsiaTheme="minorEastAsia" w:hint="eastAsia"/>
          <w:sz w:val="22"/>
          <w:szCs w:val="22"/>
          <w:lang w:eastAsia="zh-CN"/>
        </w:rPr>
        <w:t>处理</w:t>
      </w:r>
      <w:r w:rsidR="00D83814">
        <w:rPr>
          <w:rFonts w:eastAsiaTheme="minorEastAsia" w:hint="eastAsia"/>
          <w:sz w:val="22"/>
          <w:szCs w:val="22"/>
          <w:lang w:eastAsia="zh-CN"/>
        </w:rPr>
        <w:t>或</w:t>
      </w:r>
      <w:r w:rsidR="00EA69F3" w:rsidRPr="00355D0D">
        <w:rPr>
          <w:rFonts w:eastAsiaTheme="minorEastAsia" w:hint="eastAsia"/>
          <w:sz w:val="22"/>
          <w:szCs w:val="22"/>
          <w:lang w:eastAsia="zh-CN"/>
        </w:rPr>
        <w:t>使用</w:t>
      </w:r>
      <w:r w:rsidR="00EA69F3">
        <w:rPr>
          <w:rFonts w:eastAsiaTheme="minorEastAsia" w:hint="eastAsia"/>
          <w:sz w:val="22"/>
          <w:szCs w:val="22"/>
          <w:lang w:eastAsia="zh-CN"/>
        </w:rPr>
        <w:t>您的</w:t>
      </w:r>
      <w:r w:rsidR="00EA69F3" w:rsidRPr="00355D0D">
        <w:rPr>
          <w:rFonts w:eastAsiaTheme="minorEastAsia" w:hint="eastAsia"/>
          <w:sz w:val="22"/>
          <w:szCs w:val="22"/>
          <w:lang w:eastAsia="zh-CN"/>
        </w:rPr>
        <w:t>个人信息，</w:t>
      </w:r>
      <w:r w:rsidR="00EA69F3">
        <w:rPr>
          <w:rFonts w:eastAsiaTheme="minorEastAsia" w:hint="eastAsia"/>
          <w:sz w:val="22"/>
          <w:szCs w:val="22"/>
          <w:lang w:eastAsia="zh-CN"/>
        </w:rPr>
        <w:t>您</w:t>
      </w:r>
      <w:r w:rsidR="00EA69F3" w:rsidRPr="00355D0D">
        <w:rPr>
          <w:rFonts w:eastAsiaTheme="minorEastAsia" w:hint="eastAsia"/>
          <w:sz w:val="22"/>
          <w:szCs w:val="22"/>
          <w:lang w:eastAsia="zh-CN"/>
        </w:rPr>
        <w:t>有权要求</w:t>
      </w:r>
      <w:r w:rsidR="00EA69F3">
        <w:rPr>
          <w:rFonts w:eastAsiaTheme="minorEastAsia" w:hint="eastAsia"/>
          <w:sz w:val="22"/>
          <w:szCs w:val="22"/>
          <w:lang w:eastAsia="zh-CN"/>
        </w:rPr>
        <w:t>艾昆纬</w:t>
      </w:r>
      <w:r w:rsidR="00EA69F3" w:rsidRPr="00355D0D">
        <w:rPr>
          <w:rFonts w:eastAsiaTheme="minorEastAsia" w:hint="eastAsia"/>
          <w:sz w:val="22"/>
          <w:szCs w:val="22"/>
          <w:lang w:eastAsia="zh-CN"/>
        </w:rPr>
        <w:t>删除</w:t>
      </w:r>
      <w:r w:rsidR="00EA69F3">
        <w:rPr>
          <w:rFonts w:eastAsiaTheme="minorEastAsia" w:hint="eastAsia"/>
          <w:sz w:val="22"/>
          <w:szCs w:val="22"/>
          <w:lang w:eastAsia="zh-CN"/>
        </w:rPr>
        <w:t>您的</w:t>
      </w:r>
      <w:r w:rsidR="00EA69F3" w:rsidRPr="00355D0D">
        <w:rPr>
          <w:rFonts w:eastAsiaTheme="minorEastAsia" w:hint="eastAsia"/>
          <w:sz w:val="22"/>
          <w:szCs w:val="22"/>
          <w:lang w:eastAsia="zh-CN"/>
        </w:rPr>
        <w:t>个人信息</w:t>
      </w:r>
      <w:r>
        <w:rPr>
          <w:rFonts w:eastAsiaTheme="minorEastAsia" w:hint="eastAsia"/>
          <w:sz w:val="22"/>
          <w:szCs w:val="22"/>
          <w:lang w:eastAsia="zh-CN"/>
        </w:rPr>
        <w:t>，</w:t>
      </w:r>
      <w:r w:rsidR="00412678">
        <w:rPr>
          <w:rFonts w:eastAsiaTheme="minorEastAsia" w:hint="eastAsia"/>
          <w:sz w:val="22"/>
          <w:szCs w:val="22"/>
          <w:lang w:eastAsia="zh-CN"/>
        </w:rPr>
        <w:t>除非法律法规明确要求艾昆纬保留该等个人信息</w:t>
      </w:r>
      <w:r w:rsidR="00EA69F3">
        <w:rPr>
          <w:rFonts w:eastAsiaTheme="minorEastAsia" w:hint="eastAsia"/>
          <w:sz w:val="22"/>
          <w:szCs w:val="22"/>
          <w:lang w:eastAsia="zh-CN"/>
        </w:rPr>
        <w:t>。</w:t>
      </w:r>
      <w:r w:rsidR="00412678">
        <w:rPr>
          <w:rFonts w:eastAsiaTheme="minorEastAsia" w:hint="eastAsia"/>
          <w:sz w:val="22"/>
          <w:szCs w:val="22"/>
          <w:lang w:eastAsia="zh-CN"/>
        </w:rPr>
        <w:t>如您提供的个人信息有误或发生变更，或您希望艾昆纬删除您的个人信息或撤销您的授权同意，或</w:t>
      </w:r>
      <w:r w:rsidR="005949FF">
        <w:rPr>
          <w:rFonts w:eastAsiaTheme="minorEastAsia" w:hint="eastAsia"/>
          <w:sz w:val="22"/>
          <w:szCs w:val="22"/>
          <w:lang w:eastAsia="zh-CN"/>
        </w:rPr>
        <w:t>对处理您的个人信息有任何</w:t>
      </w:r>
      <w:r w:rsidR="00412678">
        <w:rPr>
          <w:rFonts w:eastAsiaTheme="minorEastAsia" w:hint="eastAsia"/>
          <w:sz w:val="22"/>
          <w:szCs w:val="22"/>
          <w:lang w:eastAsia="zh-CN"/>
        </w:rPr>
        <w:t>其他</w:t>
      </w:r>
      <w:r w:rsidR="005949FF">
        <w:rPr>
          <w:rFonts w:eastAsiaTheme="minorEastAsia" w:hint="eastAsia"/>
          <w:sz w:val="22"/>
          <w:szCs w:val="22"/>
          <w:lang w:eastAsia="zh-CN"/>
        </w:rPr>
        <w:t>问题，请与您的艾昆纬代表联络。</w:t>
      </w:r>
    </w:p>
    <w:p w14:paraId="7989D3BB" w14:textId="77777777" w:rsidR="00385032" w:rsidRPr="002D4565" w:rsidRDefault="00385032" w:rsidP="009C5F5C">
      <w:pPr>
        <w:rPr>
          <w:sz w:val="22"/>
          <w:szCs w:val="22"/>
          <w:lang w:eastAsia="zh-TW"/>
        </w:rPr>
      </w:pPr>
    </w:p>
    <w:p w14:paraId="378C9DC7" w14:textId="7BECFF1B" w:rsidR="00023237" w:rsidRDefault="00023237">
      <w:pPr>
        <w:rPr>
          <w:sz w:val="22"/>
          <w:szCs w:val="22"/>
        </w:rPr>
      </w:pPr>
      <w:r>
        <w:rPr>
          <w:sz w:val="22"/>
          <w:szCs w:val="22"/>
        </w:rPr>
        <w:t xml:space="preserve">Please do not </w:t>
      </w:r>
      <w:r w:rsidR="00530645">
        <w:rPr>
          <w:sz w:val="22"/>
          <w:szCs w:val="22"/>
        </w:rPr>
        <w:t>fill</w:t>
      </w:r>
      <w:r>
        <w:rPr>
          <w:sz w:val="22"/>
          <w:szCs w:val="22"/>
        </w:rPr>
        <w:t xml:space="preserve"> </w:t>
      </w:r>
      <w:r w:rsidR="006B2DDF">
        <w:rPr>
          <w:sz w:val="22"/>
          <w:szCs w:val="22"/>
        </w:rPr>
        <w:t>P</w:t>
      </w:r>
      <w:r>
        <w:rPr>
          <w:sz w:val="22"/>
          <w:szCs w:val="22"/>
        </w:rPr>
        <w:t xml:space="preserve">ersonal </w:t>
      </w:r>
      <w:r w:rsidR="006B2DDF">
        <w:rPr>
          <w:sz w:val="22"/>
          <w:szCs w:val="22"/>
        </w:rPr>
        <w:t>I</w:t>
      </w:r>
      <w:r>
        <w:rPr>
          <w:sz w:val="22"/>
          <w:szCs w:val="22"/>
        </w:rPr>
        <w:t xml:space="preserve">nformation of others </w:t>
      </w:r>
      <w:r w:rsidR="00530645">
        <w:rPr>
          <w:sz w:val="22"/>
          <w:szCs w:val="22"/>
        </w:rPr>
        <w:t xml:space="preserve">in </w:t>
      </w:r>
      <w:r>
        <w:rPr>
          <w:sz w:val="22"/>
          <w:szCs w:val="22"/>
        </w:rPr>
        <w:t xml:space="preserve">this form, and </w:t>
      </w:r>
      <w:r w:rsidR="00530645">
        <w:rPr>
          <w:sz w:val="22"/>
          <w:szCs w:val="22"/>
        </w:rPr>
        <w:t xml:space="preserve">please </w:t>
      </w:r>
      <w:r>
        <w:rPr>
          <w:sz w:val="22"/>
          <w:szCs w:val="22"/>
        </w:rPr>
        <w:t xml:space="preserve">do not submit to </w:t>
      </w:r>
      <w:r w:rsidR="008C7E9E">
        <w:rPr>
          <w:sz w:val="22"/>
          <w:szCs w:val="22"/>
        </w:rPr>
        <w:t xml:space="preserve">IQVIA </w:t>
      </w:r>
      <w:r>
        <w:rPr>
          <w:sz w:val="22"/>
          <w:szCs w:val="22"/>
        </w:rPr>
        <w:t xml:space="preserve">any </w:t>
      </w:r>
      <w:r w:rsidR="006B2DDF">
        <w:rPr>
          <w:sz w:val="22"/>
          <w:szCs w:val="22"/>
        </w:rPr>
        <w:t>P</w:t>
      </w:r>
      <w:r>
        <w:rPr>
          <w:sz w:val="22"/>
          <w:szCs w:val="22"/>
        </w:rPr>
        <w:t xml:space="preserve">ersonal </w:t>
      </w:r>
      <w:r w:rsidR="006B2DDF">
        <w:rPr>
          <w:sz w:val="22"/>
          <w:szCs w:val="22"/>
        </w:rPr>
        <w:t>I</w:t>
      </w:r>
      <w:r>
        <w:rPr>
          <w:sz w:val="22"/>
          <w:szCs w:val="22"/>
        </w:rPr>
        <w:t xml:space="preserve">nformation prior to providing consent by signing below. </w:t>
      </w:r>
      <w:r w:rsidR="00991D11">
        <w:rPr>
          <w:sz w:val="22"/>
          <w:szCs w:val="22"/>
        </w:rPr>
        <w:t xml:space="preserve">It is the responsibility of the Principal Investigator to ensure that additional </w:t>
      </w:r>
      <w:r w:rsidR="00E1603F">
        <w:rPr>
          <w:sz w:val="22"/>
          <w:szCs w:val="22"/>
        </w:rPr>
        <w:t>site staff</w:t>
      </w:r>
      <w:r w:rsidR="00991D11">
        <w:rPr>
          <w:sz w:val="22"/>
          <w:szCs w:val="22"/>
        </w:rPr>
        <w:t xml:space="preserve"> </w:t>
      </w:r>
      <w:r w:rsidR="0000670A">
        <w:rPr>
          <w:rFonts w:eastAsiaTheme="minorEastAsia" w:hint="eastAsia"/>
          <w:sz w:val="22"/>
          <w:szCs w:val="22"/>
          <w:lang w:eastAsia="ko-KR"/>
        </w:rPr>
        <w:t xml:space="preserve">provides the </w:t>
      </w:r>
      <w:r w:rsidR="000A6444">
        <w:rPr>
          <w:rFonts w:eastAsiaTheme="minorEastAsia"/>
          <w:sz w:val="22"/>
          <w:szCs w:val="22"/>
          <w:lang w:eastAsia="ko-KR"/>
        </w:rPr>
        <w:t xml:space="preserve">consent </w:t>
      </w:r>
      <w:r w:rsidR="006B2DDF">
        <w:rPr>
          <w:sz w:val="22"/>
          <w:szCs w:val="22"/>
        </w:rPr>
        <w:t>with full understanding of this form</w:t>
      </w:r>
      <w:r w:rsidR="00991D11">
        <w:rPr>
          <w:sz w:val="22"/>
          <w:szCs w:val="22"/>
        </w:rPr>
        <w:t xml:space="preserve">.  </w:t>
      </w:r>
    </w:p>
    <w:p w14:paraId="0143A6AD" w14:textId="1477484E" w:rsidR="005949FF" w:rsidRDefault="005949FF" w:rsidP="005949FF">
      <w:pPr>
        <w:rPr>
          <w:rFonts w:eastAsia="PMingLiU"/>
          <w:sz w:val="22"/>
          <w:szCs w:val="22"/>
          <w:lang w:eastAsia="zh-TW"/>
        </w:rPr>
      </w:pPr>
      <w:r>
        <w:rPr>
          <w:rFonts w:eastAsiaTheme="minorEastAsia" w:hint="eastAsia"/>
          <w:sz w:val="22"/>
          <w:szCs w:val="22"/>
          <w:lang w:eastAsia="zh-CN"/>
        </w:rPr>
        <w:t>请勿在本</w:t>
      </w:r>
      <w:r w:rsidR="00412678">
        <w:rPr>
          <w:rFonts w:eastAsiaTheme="minorEastAsia" w:hint="eastAsia"/>
          <w:sz w:val="22"/>
          <w:szCs w:val="22"/>
          <w:lang w:eastAsia="zh-CN"/>
        </w:rPr>
        <w:t>《同意函》</w:t>
      </w:r>
      <w:r>
        <w:rPr>
          <w:rFonts w:eastAsiaTheme="minorEastAsia" w:hint="eastAsia"/>
          <w:sz w:val="22"/>
          <w:szCs w:val="22"/>
          <w:lang w:eastAsia="zh-CN"/>
        </w:rPr>
        <w:t>中填入他人的个人信息，亦勿</w:t>
      </w:r>
      <w:r w:rsidR="00AF799E">
        <w:rPr>
          <w:rFonts w:eastAsiaTheme="minorEastAsia" w:hint="eastAsia"/>
          <w:sz w:val="22"/>
          <w:szCs w:val="22"/>
          <w:lang w:eastAsia="zh-CN"/>
        </w:rPr>
        <w:t>在</w:t>
      </w:r>
      <w:r w:rsidR="00412678">
        <w:rPr>
          <w:rFonts w:eastAsiaTheme="minorEastAsia" w:hint="eastAsia"/>
          <w:sz w:val="22"/>
          <w:szCs w:val="22"/>
          <w:lang w:eastAsia="zh-CN"/>
        </w:rPr>
        <w:t>签署本《同意函》</w:t>
      </w:r>
      <w:r>
        <w:rPr>
          <w:rFonts w:eastAsiaTheme="minorEastAsia" w:hint="eastAsia"/>
          <w:sz w:val="22"/>
          <w:szCs w:val="22"/>
          <w:lang w:eastAsia="zh-CN"/>
        </w:rPr>
        <w:t>前向艾昆纬提交</w:t>
      </w:r>
      <w:r w:rsidR="00A52AC0">
        <w:rPr>
          <w:rFonts w:eastAsiaTheme="minorEastAsia" w:hint="eastAsia"/>
          <w:sz w:val="22"/>
          <w:szCs w:val="22"/>
          <w:lang w:eastAsia="zh-CN"/>
        </w:rPr>
        <w:t>任何</w:t>
      </w:r>
      <w:r w:rsidR="00AF799E">
        <w:rPr>
          <w:rFonts w:eastAsiaTheme="minorEastAsia" w:hint="eastAsia"/>
          <w:sz w:val="22"/>
          <w:szCs w:val="22"/>
          <w:lang w:eastAsia="zh-CN"/>
        </w:rPr>
        <w:t>您的</w:t>
      </w:r>
      <w:r w:rsidR="00A52AC0">
        <w:rPr>
          <w:rFonts w:eastAsiaTheme="minorEastAsia" w:hint="eastAsia"/>
          <w:sz w:val="22"/>
          <w:szCs w:val="22"/>
          <w:lang w:eastAsia="zh-CN"/>
        </w:rPr>
        <w:t>个人信息。</w:t>
      </w:r>
      <w:r w:rsidR="00D83814">
        <w:rPr>
          <w:rFonts w:eastAsiaTheme="minorEastAsia" w:hint="eastAsia"/>
          <w:sz w:val="22"/>
          <w:szCs w:val="22"/>
          <w:lang w:eastAsia="zh-CN"/>
        </w:rPr>
        <w:t>主要</w:t>
      </w:r>
      <w:r w:rsidR="00AF799E">
        <w:rPr>
          <w:rFonts w:eastAsiaTheme="minorEastAsia" w:hint="eastAsia"/>
          <w:sz w:val="22"/>
          <w:szCs w:val="22"/>
          <w:lang w:eastAsia="zh-CN"/>
        </w:rPr>
        <w:t>研究者应</w:t>
      </w:r>
      <w:r w:rsidR="00A52AC0">
        <w:rPr>
          <w:rFonts w:eastAsiaTheme="minorEastAsia" w:hint="eastAsia"/>
          <w:sz w:val="22"/>
          <w:szCs w:val="22"/>
          <w:lang w:eastAsia="zh-CN"/>
        </w:rPr>
        <w:t>确保其</w:t>
      </w:r>
      <w:r w:rsidR="00AF799E">
        <w:rPr>
          <w:rFonts w:eastAsiaTheme="minorEastAsia" w:hint="eastAsia"/>
          <w:sz w:val="22"/>
          <w:szCs w:val="22"/>
          <w:lang w:eastAsia="zh-CN"/>
        </w:rPr>
        <w:t>研究团队成员和研究中心人员在充分理解本《同意函》的情况下进行签署。</w:t>
      </w:r>
    </w:p>
    <w:p w14:paraId="672463F9" w14:textId="7AD28164" w:rsidR="00E1603F" w:rsidRDefault="003B3D38">
      <w:pPr>
        <w:rPr>
          <w:rFonts w:eastAsia="Malgun Gothic"/>
          <w:sz w:val="22"/>
          <w:szCs w:val="22"/>
          <w:lang w:eastAsia="ko-KR"/>
        </w:rPr>
      </w:pPr>
      <w:ins w:id="2" w:author="Li, Virgil" w:date="2023-01-21T18:07:00Z">
        <w:r>
          <w:rPr>
            <w:rFonts w:eastAsiaTheme="minorEastAsia"/>
            <w:b/>
            <w:noProof/>
            <w:sz w:val="22"/>
            <w:szCs w:val="22"/>
            <w:lang w:eastAsia="zh-CN"/>
          </w:rPr>
          <mc:AlternateContent>
            <mc:Choice Requires="wps">
              <w:drawing>
                <wp:anchor distT="0" distB="0" distL="114300" distR="114300" simplePos="0" relativeHeight="251664384" behindDoc="0" locked="0" layoutInCell="1" allowOverlap="1" wp14:anchorId="09B9662F" wp14:editId="05AE7E99">
                  <wp:simplePos x="0" y="0"/>
                  <wp:positionH relativeFrom="page">
                    <wp:posOffset>5202995</wp:posOffset>
                  </wp:positionH>
                  <wp:positionV relativeFrom="paragraph">
                    <wp:posOffset>49823</wp:posOffset>
                  </wp:positionV>
                  <wp:extent cx="1662039" cy="949569"/>
                  <wp:effectExtent l="19050" t="0" r="33655" b="174625"/>
                  <wp:wrapNone/>
                  <wp:docPr id="5" name="Thought Bubble: Cloud 5"/>
                  <wp:cNvGraphicFramePr/>
                  <a:graphic xmlns:a="http://schemas.openxmlformats.org/drawingml/2006/main">
                    <a:graphicData uri="http://schemas.microsoft.com/office/word/2010/wordprocessingShape">
                      <wps:wsp>
                        <wps:cNvSpPr/>
                        <wps:spPr>
                          <a:xfrm>
                            <a:off x="0" y="0"/>
                            <a:ext cx="1662039" cy="949569"/>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BFB71" w14:textId="6279F743" w:rsidR="003B3D38" w:rsidRPr="003B3D38" w:rsidRDefault="003B3D38" w:rsidP="003B3D38">
                              <w:pPr>
                                <w:jc w:val="center"/>
                                <w:rPr>
                                  <w:color w:val="FFFFFF" w:themeColor="background1"/>
                                  <w:sz w:val="28"/>
                                  <w:szCs w:val="28"/>
                                </w:rPr>
                              </w:pPr>
                              <w:proofErr w:type="spellStart"/>
                              <w:r w:rsidRPr="003B3D38">
                                <w:rPr>
                                  <w:color w:val="FFFFFF" w:themeColor="background1"/>
                                  <w:sz w:val="28"/>
                                  <w:szCs w:val="28"/>
                                </w:rPr>
                                <w:t>方框打勾或打叉</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9662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5" o:spid="_x0000_s1026" type="#_x0000_t106" style="position:absolute;left:0;text-align:left;margin-left:409.7pt;margin-top:3.9pt;width:130.85pt;height:74.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" adj="6300,24300" fillcolor="#4f81bd [3204]" strokecolor="#243f60 [1604]" strokeweight="2pt">
                  <v:textbox>
                    <w:txbxContent>
                      <w:p w14:paraId="485BFB71" w14:textId="6279F743" w:rsidR="003B3D38" w:rsidRPr="003B3D38" w:rsidRDefault="003B3D38" w:rsidP="003B3D38">
                        <w:pPr>
                          <w:jc w:val="center"/>
                          <w:rPr>
                            <w:color w:val="FFFFFF" w:themeColor="background1"/>
                            <w:sz w:val="28"/>
                            <w:szCs w:val="28"/>
                          </w:rPr>
                        </w:pPr>
                        <w:proofErr w:type="spellStart"/>
                        <w:r w:rsidRPr="003B3D38">
                          <w:rPr>
                            <w:color w:val="FFFFFF" w:themeColor="background1"/>
                            <w:sz w:val="28"/>
                            <w:szCs w:val="28"/>
                          </w:rPr>
                          <w:t>方框打勾或打叉</w:t>
                        </w:r>
                        <w:proofErr w:type="spellEnd"/>
                      </w:p>
                    </w:txbxContent>
                  </v:textbox>
                  <w10:wrap anchorx="page"/>
                </v:shape>
              </w:pict>
            </mc:Fallback>
          </mc:AlternateContent>
        </w:r>
      </w:ins>
    </w:p>
    <w:p w14:paraId="7FC338C7" w14:textId="1A3B9512" w:rsidR="00E1603F" w:rsidRPr="00E1603F" w:rsidRDefault="00E1603F">
      <w:pPr>
        <w:rPr>
          <w:rFonts w:eastAsiaTheme="minorEastAsia"/>
          <w:sz w:val="22"/>
          <w:szCs w:val="22"/>
          <w:lang w:eastAsia="zh-CN"/>
        </w:rPr>
      </w:pPr>
      <w:r w:rsidRPr="00E1603F">
        <w:rPr>
          <w:rFonts w:eastAsiaTheme="minorEastAsia"/>
          <w:b/>
          <w:sz w:val="22"/>
          <w:szCs w:val="22"/>
          <w:lang w:eastAsia="zh-CN"/>
        </w:rPr>
        <w:t>Please check below if you agree to the processing of your Personal Information (following personal information processing activities are required by law to obtain separate consent</w:t>
      </w:r>
      <w:r w:rsidR="002A45FC">
        <w:rPr>
          <w:rFonts w:eastAsiaTheme="minorEastAsia"/>
          <w:b/>
          <w:sz w:val="22"/>
          <w:szCs w:val="22"/>
          <w:lang w:eastAsia="zh-CN"/>
        </w:rPr>
        <w:t>)</w:t>
      </w:r>
      <w:r w:rsidRPr="00E1603F">
        <w:rPr>
          <w:rFonts w:eastAsiaTheme="minorEastAsia"/>
          <w:b/>
          <w:sz w:val="22"/>
          <w:szCs w:val="22"/>
          <w:lang w:eastAsia="zh-CN"/>
        </w:rPr>
        <w:t>:</w:t>
      </w:r>
    </w:p>
    <w:p w14:paraId="6FC2A4DE" w14:textId="59B278E6" w:rsidR="0055339B" w:rsidRPr="0055339B" w:rsidRDefault="0055339B" w:rsidP="0055339B">
      <w:pPr>
        <w:rPr>
          <w:rFonts w:eastAsiaTheme="minorEastAsia"/>
          <w:b/>
          <w:sz w:val="22"/>
          <w:szCs w:val="22"/>
          <w:lang w:eastAsia="zh-CN"/>
        </w:rPr>
      </w:pPr>
      <w:r>
        <w:rPr>
          <w:rFonts w:eastAsiaTheme="minorEastAsia" w:hint="eastAsia"/>
          <w:b/>
          <w:sz w:val="22"/>
          <w:szCs w:val="22"/>
          <w:lang w:eastAsia="zh-CN"/>
        </w:rPr>
        <w:t>如您同意以下法律要求取得单独同意的个人信息处理行为，请您在下方</w:t>
      </w:r>
      <w:r w:rsidR="00467D27">
        <w:rPr>
          <w:rFonts w:eastAsiaTheme="minorEastAsia" w:hint="eastAsia"/>
          <w:b/>
          <w:sz w:val="22"/>
          <w:szCs w:val="22"/>
          <w:lang w:eastAsia="zh-CN"/>
        </w:rPr>
        <w:t>每一项</w:t>
      </w:r>
      <w:r w:rsidR="003068F0">
        <w:rPr>
          <w:rFonts w:eastAsiaTheme="minorEastAsia" w:hint="eastAsia"/>
          <w:b/>
          <w:sz w:val="22"/>
          <w:szCs w:val="22"/>
          <w:lang w:eastAsia="zh-CN"/>
        </w:rPr>
        <w:t>方框处</w:t>
      </w:r>
      <w:r w:rsidR="00467D27">
        <w:rPr>
          <w:rFonts w:eastAsiaTheme="minorEastAsia" w:hint="eastAsia"/>
          <w:b/>
          <w:sz w:val="22"/>
          <w:szCs w:val="22"/>
          <w:lang w:eastAsia="zh-CN"/>
        </w:rPr>
        <w:t>进行标记</w:t>
      </w:r>
      <w:r>
        <w:rPr>
          <w:rFonts w:eastAsiaTheme="minorEastAsia" w:hint="eastAsia"/>
          <w:b/>
          <w:sz w:val="22"/>
          <w:szCs w:val="22"/>
          <w:lang w:eastAsia="zh-CN"/>
        </w:rPr>
        <w:t>确认：</w:t>
      </w:r>
    </w:p>
    <w:tbl>
      <w:tblPr>
        <w:tblStyle w:val="TableGrid"/>
        <w:tblW w:w="0" w:type="auto"/>
        <w:tblLook w:val="04A0" w:firstRow="1" w:lastRow="0" w:firstColumn="1" w:lastColumn="0" w:noHBand="0" w:noVBand="1"/>
      </w:tblPr>
      <w:tblGrid>
        <w:gridCol w:w="9209"/>
        <w:gridCol w:w="528"/>
      </w:tblGrid>
      <w:tr w:rsidR="0055339B" w14:paraId="71C167BB" w14:textId="77777777" w:rsidTr="007734FA">
        <w:tc>
          <w:tcPr>
            <w:tcW w:w="9209" w:type="dxa"/>
          </w:tcPr>
          <w:p w14:paraId="35A4A764" w14:textId="75694287" w:rsidR="00E1603F" w:rsidRPr="00E1603F" w:rsidRDefault="00EF7733" w:rsidP="001961DB">
            <w:pPr>
              <w:spacing w:after="80"/>
              <w:jc w:val="left"/>
              <w:rPr>
                <w:rFonts w:eastAsiaTheme="minorEastAsia"/>
                <w:b/>
                <w:sz w:val="22"/>
                <w:szCs w:val="22"/>
                <w:lang w:eastAsia="zh-CN"/>
              </w:rPr>
            </w:pPr>
            <w:r>
              <w:rPr>
                <w:rFonts w:eastAsiaTheme="minorEastAsia"/>
                <w:b/>
                <w:sz w:val="22"/>
                <w:szCs w:val="22"/>
                <w:lang w:eastAsia="zh-CN"/>
              </w:rPr>
              <w:t>When my ID number is provided,</w:t>
            </w:r>
            <w:r w:rsidRPr="00E1603F">
              <w:rPr>
                <w:rFonts w:eastAsiaTheme="minorEastAsia" w:hint="eastAsia"/>
                <w:b/>
                <w:sz w:val="22"/>
                <w:szCs w:val="22"/>
                <w:lang w:eastAsia="zh-CN"/>
              </w:rPr>
              <w:t xml:space="preserve"> </w:t>
            </w:r>
            <w:r w:rsidR="00E1603F" w:rsidRPr="00E1603F">
              <w:rPr>
                <w:rFonts w:eastAsiaTheme="minorEastAsia" w:hint="eastAsia"/>
                <w:b/>
                <w:sz w:val="22"/>
                <w:szCs w:val="22"/>
                <w:lang w:eastAsia="zh-CN"/>
              </w:rPr>
              <w:t>I</w:t>
            </w:r>
            <w:r w:rsidR="00E1603F" w:rsidRPr="00E1603F">
              <w:rPr>
                <w:rFonts w:eastAsiaTheme="minorEastAsia"/>
                <w:b/>
                <w:sz w:val="22"/>
                <w:szCs w:val="22"/>
                <w:lang w:eastAsia="zh-CN"/>
              </w:rPr>
              <w:t xml:space="preserve"> agree IQVIA to process and use my ID number for </w:t>
            </w:r>
            <w:r>
              <w:rPr>
                <w:rFonts w:eastAsiaTheme="minorEastAsia"/>
                <w:b/>
                <w:sz w:val="22"/>
                <w:szCs w:val="22"/>
                <w:lang w:eastAsia="zh-CN"/>
              </w:rPr>
              <w:t>compliance</w:t>
            </w:r>
            <w:r w:rsidRPr="001B45A7">
              <w:rPr>
                <w:rFonts w:eastAsiaTheme="minorEastAsia"/>
                <w:b/>
                <w:sz w:val="22"/>
                <w:szCs w:val="22"/>
                <w:lang w:eastAsia="zh-CN"/>
              </w:rPr>
              <w:t xml:space="preserve"> with relevant legal and regulatory requirements for </w:t>
            </w:r>
            <w:r w:rsidR="00F707EE">
              <w:rPr>
                <w:rFonts w:eastAsiaTheme="minorEastAsia"/>
                <w:b/>
                <w:sz w:val="22"/>
                <w:szCs w:val="22"/>
                <w:lang w:eastAsia="zh-CN"/>
              </w:rPr>
              <w:t xml:space="preserve">the </w:t>
            </w:r>
            <w:r w:rsidRPr="001B45A7">
              <w:rPr>
                <w:rFonts w:eastAsiaTheme="minorEastAsia"/>
                <w:b/>
                <w:sz w:val="22"/>
                <w:szCs w:val="22"/>
                <w:lang w:eastAsia="zh-CN"/>
              </w:rPr>
              <w:t>approval and drug/medical device registration</w:t>
            </w:r>
            <w:r w:rsidR="00F707EE">
              <w:rPr>
                <w:rFonts w:eastAsiaTheme="minorEastAsia"/>
                <w:b/>
                <w:sz w:val="22"/>
                <w:szCs w:val="22"/>
                <w:lang w:eastAsia="zh-CN"/>
              </w:rPr>
              <w:t xml:space="preserve"> of the Study</w:t>
            </w:r>
            <w:r w:rsidR="00E1603F" w:rsidRPr="00E1603F">
              <w:rPr>
                <w:rFonts w:eastAsiaTheme="minorEastAsia"/>
                <w:b/>
                <w:sz w:val="22"/>
                <w:szCs w:val="22"/>
                <w:lang w:eastAsia="zh-CN"/>
              </w:rPr>
              <w:t>.</w:t>
            </w:r>
          </w:p>
          <w:p w14:paraId="08F1767D" w14:textId="0D029342" w:rsidR="0055339B" w:rsidRPr="0055339B" w:rsidRDefault="00EF7733" w:rsidP="001961DB">
            <w:pPr>
              <w:spacing w:after="80"/>
              <w:jc w:val="left"/>
              <w:rPr>
                <w:rFonts w:asciiTheme="minorEastAsia" w:eastAsiaTheme="minorEastAsia" w:hAnsiTheme="minorEastAsia"/>
                <w:b/>
                <w:sz w:val="22"/>
                <w:szCs w:val="22"/>
                <w:lang w:eastAsia="zh-CN"/>
              </w:rPr>
            </w:pPr>
            <w:r>
              <w:rPr>
                <w:rFonts w:asciiTheme="minorEastAsia" w:eastAsiaTheme="minorEastAsia" w:hAnsiTheme="minorEastAsia" w:hint="eastAsia"/>
                <w:b/>
                <w:sz w:val="22"/>
                <w:szCs w:val="22"/>
                <w:lang w:eastAsia="zh-CN"/>
              </w:rPr>
              <w:t>当我提供身份证号时，</w:t>
            </w:r>
            <w:r w:rsidR="0055339B" w:rsidRPr="0055339B">
              <w:rPr>
                <w:rFonts w:asciiTheme="minorEastAsia" w:eastAsiaTheme="minorEastAsia" w:hAnsiTheme="minorEastAsia" w:hint="eastAsia"/>
                <w:b/>
                <w:sz w:val="22"/>
                <w:szCs w:val="22"/>
                <w:lang w:eastAsia="zh-CN"/>
              </w:rPr>
              <w:t>我同意艾昆纬为</w:t>
            </w:r>
            <w:r w:rsidRPr="00917ED4">
              <w:rPr>
                <w:rFonts w:eastAsiaTheme="minorEastAsia" w:hint="eastAsia"/>
                <w:b/>
                <w:bCs/>
                <w:sz w:val="22"/>
                <w:szCs w:val="22"/>
                <w:lang w:eastAsia="zh-CN"/>
              </w:rPr>
              <w:t>国内外政府或监管机构</w:t>
            </w:r>
            <w:r>
              <w:rPr>
                <w:rFonts w:eastAsiaTheme="minorEastAsia" w:hint="eastAsia"/>
                <w:b/>
                <w:bCs/>
                <w:sz w:val="22"/>
                <w:szCs w:val="22"/>
                <w:lang w:eastAsia="zh-CN"/>
              </w:rPr>
              <w:t>验证或</w:t>
            </w:r>
            <w:r w:rsidRPr="001B45A7">
              <w:rPr>
                <w:rFonts w:asciiTheme="minorEastAsia" w:eastAsiaTheme="minorEastAsia" w:hAnsiTheme="minorEastAsia" w:hint="eastAsia"/>
                <w:b/>
                <w:sz w:val="22"/>
                <w:szCs w:val="22"/>
                <w:lang w:eastAsia="zh-CN"/>
              </w:rPr>
              <w:t>遵守</w:t>
            </w:r>
            <w:r w:rsidR="00F707EE">
              <w:rPr>
                <w:rFonts w:asciiTheme="minorEastAsia" w:eastAsiaTheme="minorEastAsia" w:hAnsiTheme="minorEastAsia" w:hint="eastAsia"/>
                <w:b/>
                <w:sz w:val="22"/>
                <w:szCs w:val="22"/>
                <w:lang w:eastAsia="zh-CN"/>
              </w:rPr>
              <w:t>该研究</w:t>
            </w:r>
            <w:r w:rsidRPr="001B45A7">
              <w:rPr>
                <w:rFonts w:asciiTheme="minorEastAsia" w:eastAsiaTheme="minorEastAsia" w:hAnsiTheme="minorEastAsia" w:hint="eastAsia"/>
                <w:b/>
                <w:sz w:val="22"/>
                <w:szCs w:val="22"/>
                <w:lang w:eastAsia="zh-CN"/>
              </w:rPr>
              <w:t>申报和药品</w:t>
            </w:r>
            <w:r w:rsidRPr="001B45A7">
              <w:rPr>
                <w:rFonts w:asciiTheme="minorEastAsia" w:eastAsiaTheme="minorEastAsia" w:hAnsiTheme="minorEastAsia"/>
                <w:b/>
                <w:sz w:val="22"/>
                <w:szCs w:val="22"/>
                <w:lang w:eastAsia="zh-CN"/>
              </w:rPr>
              <w:t>/</w:t>
            </w:r>
            <w:r w:rsidRPr="001B45A7">
              <w:rPr>
                <w:rFonts w:asciiTheme="minorEastAsia" w:eastAsiaTheme="minorEastAsia" w:hAnsiTheme="minorEastAsia" w:hint="eastAsia"/>
                <w:b/>
                <w:sz w:val="22"/>
                <w:szCs w:val="22"/>
                <w:lang w:eastAsia="zh-CN"/>
              </w:rPr>
              <w:t>医疗器械注册相关法律法规</w:t>
            </w:r>
            <w:r>
              <w:rPr>
                <w:rFonts w:asciiTheme="minorEastAsia" w:eastAsiaTheme="minorEastAsia" w:hAnsiTheme="minorEastAsia" w:hint="eastAsia"/>
                <w:b/>
                <w:sz w:val="22"/>
                <w:szCs w:val="22"/>
                <w:lang w:eastAsia="zh-CN"/>
              </w:rPr>
              <w:t>之</w:t>
            </w:r>
            <w:r w:rsidRPr="001B45A7">
              <w:rPr>
                <w:rFonts w:asciiTheme="minorEastAsia" w:eastAsiaTheme="minorEastAsia" w:hAnsiTheme="minorEastAsia" w:hint="eastAsia"/>
                <w:b/>
                <w:sz w:val="22"/>
                <w:szCs w:val="22"/>
                <w:lang w:eastAsia="zh-CN"/>
              </w:rPr>
              <w:t>要求</w:t>
            </w:r>
            <w:r w:rsidR="0055339B" w:rsidRPr="0055339B">
              <w:rPr>
                <w:rFonts w:asciiTheme="minorEastAsia" w:eastAsiaTheme="minorEastAsia" w:hAnsiTheme="minorEastAsia" w:hint="eastAsia"/>
                <w:b/>
                <w:sz w:val="22"/>
                <w:szCs w:val="22"/>
                <w:lang w:eastAsia="zh-CN"/>
              </w:rPr>
              <w:t>处理和使用我的身份证号。</w:t>
            </w:r>
          </w:p>
        </w:tc>
        <w:tc>
          <w:tcPr>
            <w:tcW w:w="528" w:type="dxa"/>
          </w:tcPr>
          <w:p w14:paraId="325B4060" w14:textId="77777777" w:rsidR="0055339B" w:rsidRDefault="0055339B" w:rsidP="001961DB">
            <w:pPr>
              <w:spacing w:after="80"/>
              <w:jc w:val="left"/>
              <w:rPr>
                <w:rFonts w:asciiTheme="minorEastAsia" w:eastAsiaTheme="minorEastAsia" w:hAnsiTheme="minorEastAsia"/>
                <w:sz w:val="22"/>
                <w:szCs w:val="22"/>
                <w:lang w:eastAsia="zh-CN"/>
              </w:rPr>
            </w:pPr>
            <w:r w:rsidRPr="00754DE7">
              <w:rPr>
                <w:rFonts w:eastAsiaTheme="minorEastAsia"/>
                <w:noProof/>
                <w:lang w:val="en-US" w:eastAsia="zh-CN"/>
              </w:rPr>
              <mc:AlternateContent>
                <mc:Choice Requires="wps">
                  <w:drawing>
                    <wp:anchor distT="0" distB="0" distL="114300" distR="114300" simplePos="0" relativeHeight="251659264" behindDoc="0" locked="0" layoutInCell="1" allowOverlap="1" wp14:anchorId="44E44132" wp14:editId="03A5F2AF">
                      <wp:simplePos x="0" y="0"/>
                      <wp:positionH relativeFrom="column">
                        <wp:posOffset>1153</wp:posOffset>
                      </wp:positionH>
                      <wp:positionV relativeFrom="paragraph">
                        <wp:posOffset>54056</wp:posOffset>
                      </wp:positionV>
                      <wp:extent cx="168910" cy="158115"/>
                      <wp:effectExtent l="0" t="0" r="21590" b="13335"/>
                      <wp:wrapNone/>
                      <wp:docPr id="2" name="矩形 2"/>
                      <wp:cNvGraphicFramePr/>
                      <a:graphic xmlns:a="http://schemas.openxmlformats.org/drawingml/2006/main">
                        <a:graphicData uri="http://schemas.microsoft.com/office/word/2010/wordprocessingShape">
                          <wps:wsp>
                            <wps:cNvSpPr/>
                            <wps:spPr>
                              <a:xfrm>
                                <a:off x="0" y="0"/>
                                <a:ext cx="168910" cy="1581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CD766" id="矩形 2" o:spid="_x0000_s1026" style="position:absolute;margin-left:.1pt;margin-top:4.25pt;width:13.3pt;height:12.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" filled="f" strokecolor="black [3213]"/>
                  </w:pict>
                </mc:Fallback>
              </mc:AlternateContent>
            </w:r>
          </w:p>
        </w:tc>
      </w:tr>
      <w:tr w:rsidR="0055339B" w14:paraId="7BC6AA23" w14:textId="77777777" w:rsidTr="007734FA">
        <w:tc>
          <w:tcPr>
            <w:tcW w:w="9209" w:type="dxa"/>
          </w:tcPr>
          <w:p w14:paraId="42E9A4FA" w14:textId="64F29E50" w:rsidR="00E1603F" w:rsidRPr="00E1603F" w:rsidRDefault="00E1603F" w:rsidP="001961DB">
            <w:pPr>
              <w:spacing w:after="80"/>
              <w:jc w:val="left"/>
              <w:rPr>
                <w:rFonts w:eastAsiaTheme="minorEastAsia"/>
                <w:b/>
                <w:sz w:val="22"/>
                <w:szCs w:val="22"/>
                <w:lang w:eastAsia="zh-CN"/>
              </w:rPr>
            </w:pPr>
            <w:r w:rsidRPr="00E1603F">
              <w:rPr>
                <w:rFonts w:eastAsiaTheme="minorEastAsia" w:hint="eastAsia"/>
                <w:b/>
                <w:sz w:val="22"/>
                <w:szCs w:val="22"/>
                <w:lang w:eastAsia="zh-CN"/>
              </w:rPr>
              <w:t>I</w:t>
            </w:r>
            <w:r w:rsidRPr="00E1603F">
              <w:rPr>
                <w:rFonts w:eastAsiaTheme="minorEastAsia"/>
                <w:b/>
                <w:sz w:val="22"/>
                <w:szCs w:val="22"/>
                <w:lang w:eastAsia="zh-CN"/>
              </w:rPr>
              <w:t xml:space="preserve"> agree IQVIA to </w:t>
            </w:r>
            <w:r>
              <w:rPr>
                <w:rFonts w:eastAsiaTheme="minorEastAsia"/>
                <w:b/>
                <w:sz w:val="22"/>
                <w:szCs w:val="22"/>
                <w:lang w:eastAsia="zh-CN"/>
              </w:rPr>
              <w:t>publish</w:t>
            </w:r>
            <w:r w:rsidRPr="00E1603F">
              <w:rPr>
                <w:rFonts w:eastAsiaTheme="minorEastAsia"/>
                <w:b/>
                <w:sz w:val="22"/>
                <w:szCs w:val="22"/>
                <w:lang w:eastAsia="zh-CN"/>
              </w:rPr>
              <w:t xml:space="preserve"> my </w:t>
            </w:r>
            <w:r>
              <w:rPr>
                <w:rFonts w:eastAsiaTheme="minorEastAsia"/>
                <w:b/>
                <w:sz w:val="22"/>
                <w:szCs w:val="22"/>
                <w:lang w:eastAsia="zh-CN"/>
              </w:rPr>
              <w:t xml:space="preserve">Personal Information to relevant websites and databases </w:t>
            </w:r>
            <w:r w:rsidRPr="00E1603F">
              <w:rPr>
                <w:rFonts w:eastAsiaTheme="minorEastAsia"/>
                <w:b/>
                <w:sz w:val="22"/>
                <w:szCs w:val="22"/>
                <w:lang w:eastAsia="zh-CN"/>
              </w:rPr>
              <w:t>for the purpose described above</w:t>
            </w:r>
            <w:r w:rsidR="00EF7733" w:rsidRPr="00115A0B">
              <w:rPr>
                <w:rFonts w:eastAsiaTheme="minorEastAsia"/>
                <w:b/>
                <w:sz w:val="22"/>
                <w:szCs w:val="22"/>
                <w:lang w:eastAsia="zh-CN"/>
              </w:rPr>
              <w:t xml:space="preserve"> on the premise of complying with relevant Chinese laws and regulations</w:t>
            </w:r>
            <w:r w:rsidRPr="00E1603F">
              <w:rPr>
                <w:rFonts w:eastAsiaTheme="minorEastAsia"/>
                <w:b/>
                <w:sz w:val="22"/>
                <w:szCs w:val="22"/>
                <w:lang w:eastAsia="zh-CN"/>
              </w:rPr>
              <w:t>.</w:t>
            </w:r>
          </w:p>
          <w:p w14:paraId="23B56E5E" w14:textId="1C270BE6" w:rsidR="0055339B" w:rsidRPr="0055339B" w:rsidRDefault="0055339B" w:rsidP="001961DB">
            <w:pPr>
              <w:spacing w:after="80"/>
              <w:jc w:val="left"/>
              <w:rPr>
                <w:rFonts w:asciiTheme="minorEastAsia" w:eastAsiaTheme="minorEastAsia" w:hAnsiTheme="minorEastAsia"/>
                <w:b/>
                <w:sz w:val="22"/>
                <w:szCs w:val="22"/>
                <w:lang w:eastAsia="zh-CN"/>
              </w:rPr>
            </w:pPr>
            <w:r w:rsidRPr="0055339B">
              <w:rPr>
                <w:rFonts w:asciiTheme="minorEastAsia" w:eastAsiaTheme="minorEastAsia" w:hAnsiTheme="minorEastAsia" w:hint="eastAsia"/>
                <w:b/>
                <w:sz w:val="22"/>
                <w:szCs w:val="22"/>
                <w:lang w:eastAsia="zh-CN"/>
              </w:rPr>
              <w:t>我同意艾昆纬为前述目的</w:t>
            </w:r>
            <w:r w:rsidR="00EF7733" w:rsidRPr="00341E89">
              <w:rPr>
                <w:rFonts w:ascii="宋体" w:eastAsia="宋体" w:hAnsi="宋体" w:cs="宋体" w:hint="eastAsia"/>
                <w:b/>
                <w:sz w:val="22"/>
                <w:szCs w:val="22"/>
                <w:lang w:eastAsia="zh-CN"/>
              </w:rPr>
              <w:t>在符合中国相关法律法规的前提下</w:t>
            </w:r>
            <w:r w:rsidRPr="0055339B">
              <w:rPr>
                <w:rFonts w:asciiTheme="minorEastAsia" w:eastAsiaTheme="minorEastAsia" w:hAnsiTheme="minorEastAsia" w:hint="eastAsia"/>
                <w:b/>
                <w:sz w:val="22"/>
                <w:szCs w:val="22"/>
                <w:lang w:eastAsia="zh-CN"/>
              </w:rPr>
              <w:t>将我的个人信息发布至相关网站和数据库。</w:t>
            </w:r>
          </w:p>
        </w:tc>
        <w:tc>
          <w:tcPr>
            <w:tcW w:w="528" w:type="dxa"/>
          </w:tcPr>
          <w:p w14:paraId="0257C253" w14:textId="77777777" w:rsidR="0055339B" w:rsidRDefault="0055339B" w:rsidP="001961DB">
            <w:pPr>
              <w:spacing w:after="80"/>
              <w:jc w:val="left"/>
              <w:rPr>
                <w:rFonts w:asciiTheme="minorEastAsia" w:eastAsiaTheme="minorEastAsia" w:hAnsiTheme="minorEastAsia"/>
                <w:sz w:val="22"/>
                <w:szCs w:val="22"/>
                <w:lang w:eastAsia="zh-CN"/>
              </w:rPr>
            </w:pPr>
            <w:r w:rsidRPr="00754DE7">
              <w:rPr>
                <w:rFonts w:eastAsiaTheme="minorEastAsia"/>
                <w:noProof/>
                <w:lang w:val="en-US" w:eastAsia="zh-CN"/>
              </w:rPr>
              <mc:AlternateContent>
                <mc:Choice Requires="wps">
                  <w:drawing>
                    <wp:anchor distT="0" distB="0" distL="114300" distR="114300" simplePos="0" relativeHeight="251660288" behindDoc="0" locked="0" layoutInCell="1" allowOverlap="1" wp14:anchorId="105BDD0C" wp14:editId="2F3BD50D">
                      <wp:simplePos x="0" y="0"/>
                      <wp:positionH relativeFrom="column">
                        <wp:posOffset>2110</wp:posOffset>
                      </wp:positionH>
                      <wp:positionV relativeFrom="paragraph">
                        <wp:posOffset>57935</wp:posOffset>
                      </wp:positionV>
                      <wp:extent cx="168910" cy="158115"/>
                      <wp:effectExtent l="0" t="0" r="21590" b="13335"/>
                      <wp:wrapNone/>
                      <wp:docPr id="3" name="矩形 3"/>
                      <wp:cNvGraphicFramePr/>
                      <a:graphic xmlns:a="http://schemas.openxmlformats.org/drawingml/2006/main">
                        <a:graphicData uri="http://schemas.microsoft.com/office/word/2010/wordprocessingShape">
                          <wps:wsp>
                            <wps:cNvSpPr/>
                            <wps:spPr>
                              <a:xfrm>
                                <a:off x="0" y="0"/>
                                <a:ext cx="168910" cy="1581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A450D" id="矩形 3" o:spid="_x0000_s1026" style="position:absolute;margin-left:.15pt;margin-top:4.55pt;width:13.3pt;height:12.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" filled="f" strokecolor="black [3213]"/>
                  </w:pict>
                </mc:Fallback>
              </mc:AlternateContent>
            </w:r>
          </w:p>
        </w:tc>
      </w:tr>
      <w:tr w:rsidR="0055339B" w14:paraId="0E21E1E8" w14:textId="77777777" w:rsidTr="007734FA">
        <w:tc>
          <w:tcPr>
            <w:tcW w:w="9209" w:type="dxa"/>
          </w:tcPr>
          <w:p w14:paraId="62492AAC" w14:textId="18E1B723" w:rsidR="00E1603F" w:rsidRPr="00E1603F" w:rsidRDefault="00E1603F" w:rsidP="001961DB">
            <w:pPr>
              <w:spacing w:after="80"/>
              <w:jc w:val="left"/>
              <w:rPr>
                <w:rFonts w:eastAsiaTheme="minorEastAsia"/>
                <w:b/>
                <w:sz w:val="22"/>
                <w:szCs w:val="22"/>
                <w:lang w:eastAsia="zh-CN"/>
              </w:rPr>
            </w:pPr>
            <w:r w:rsidRPr="00E1603F">
              <w:rPr>
                <w:rFonts w:eastAsiaTheme="minorEastAsia" w:hint="eastAsia"/>
                <w:b/>
                <w:sz w:val="22"/>
                <w:szCs w:val="22"/>
                <w:lang w:eastAsia="zh-CN"/>
              </w:rPr>
              <w:t>I</w:t>
            </w:r>
            <w:r w:rsidRPr="00E1603F">
              <w:rPr>
                <w:rFonts w:eastAsiaTheme="minorEastAsia"/>
                <w:b/>
                <w:sz w:val="22"/>
                <w:szCs w:val="22"/>
                <w:lang w:eastAsia="zh-CN"/>
              </w:rPr>
              <w:t xml:space="preserve"> agree IQVIA to </w:t>
            </w:r>
            <w:r w:rsidR="006B5FDA">
              <w:rPr>
                <w:rFonts w:eastAsiaTheme="minorEastAsia"/>
                <w:b/>
                <w:sz w:val="22"/>
                <w:szCs w:val="22"/>
                <w:lang w:eastAsia="zh-CN"/>
              </w:rPr>
              <w:t>store</w:t>
            </w:r>
            <w:r w:rsidRPr="00E1603F">
              <w:rPr>
                <w:rFonts w:eastAsiaTheme="minorEastAsia"/>
                <w:b/>
                <w:sz w:val="22"/>
                <w:szCs w:val="22"/>
                <w:lang w:eastAsia="zh-CN"/>
              </w:rPr>
              <w:t xml:space="preserve"> my </w:t>
            </w:r>
            <w:r>
              <w:rPr>
                <w:rFonts w:eastAsiaTheme="minorEastAsia"/>
                <w:b/>
                <w:sz w:val="22"/>
                <w:szCs w:val="22"/>
                <w:lang w:eastAsia="zh-CN"/>
              </w:rPr>
              <w:t xml:space="preserve">Personal Information </w:t>
            </w:r>
            <w:r w:rsidR="006B5FDA" w:rsidRPr="006B5FDA">
              <w:rPr>
                <w:rFonts w:eastAsiaTheme="minorEastAsia"/>
                <w:b/>
                <w:sz w:val="22"/>
                <w:szCs w:val="22"/>
                <w:lang w:eastAsia="zh-CN"/>
              </w:rPr>
              <w:t xml:space="preserve">in a server located </w:t>
            </w:r>
            <w:r w:rsidR="006B5FDA">
              <w:rPr>
                <w:rFonts w:eastAsiaTheme="minorEastAsia"/>
                <w:b/>
                <w:sz w:val="22"/>
                <w:szCs w:val="22"/>
                <w:lang w:eastAsia="zh-CN"/>
              </w:rPr>
              <w:t>abroad or transfer my Personal Information abroad</w:t>
            </w:r>
            <w:r w:rsidR="006B5FDA" w:rsidRPr="006B5FDA">
              <w:rPr>
                <w:rFonts w:eastAsiaTheme="minorEastAsia"/>
                <w:b/>
                <w:sz w:val="22"/>
                <w:szCs w:val="22"/>
                <w:lang w:eastAsia="zh-CN"/>
              </w:rPr>
              <w:t xml:space="preserve"> </w:t>
            </w:r>
            <w:r w:rsidRPr="00E1603F">
              <w:rPr>
                <w:rFonts w:eastAsiaTheme="minorEastAsia"/>
                <w:b/>
                <w:sz w:val="22"/>
                <w:szCs w:val="22"/>
                <w:lang w:eastAsia="zh-CN"/>
              </w:rPr>
              <w:t>for the purpose described above</w:t>
            </w:r>
            <w:r w:rsidR="00EF7733" w:rsidRPr="00115A0B">
              <w:rPr>
                <w:rFonts w:eastAsiaTheme="minorEastAsia"/>
                <w:b/>
                <w:sz w:val="22"/>
                <w:szCs w:val="22"/>
                <w:lang w:eastAsia="zh-CN"/>
              </w:rPr>
              <w:t xml:space="preserve"> on the premise of complying with relevant Chinese laws and regulations</w:t>
            </w:r>
            <w:r w:rsidRPr="00E1603F">
              <w:rPr>
                <w:rFonts w:eastAsiaTheme="minorEastAsia"/>
                <w:b/>
                <w:sz w:val="22"/>
                <w:szCs w:val="22"/>
                <w:lang w:eastAsia="zh-CN"/>
              </w:rPr>
              <w:t>.</w:t>
            </w:r>
          </w:p>
          <w:p w14:paraId="0F7A0591" w14:textId="335ACF3E" w:rsidR="0055339B" w:rsidRPr="0055339B" w:rsidRDefault="0055339B" w:rsidP="001961DB">
            <w:pPr>
              <w:spacing w:after="80"/>
              <w:jc w:val="left"/>
              <w:rPr>
                <w:rFonts w:asciiTheme="minorEastAsia" w:eastAsiaTheme="minorEastAsia" w:hAnsiTheme="minorEastAsia"/>
                <w:b/>
                <w:sz w:val="22"/>
                <w:szCs w:val="22"/>
                <w:lang w:eastAsia="zh-CN"/>
              </w:rPr>
            </w:pPr>
            <w:r w:rsidRPr="0055339B">
              <w:rPr>
                <w:rFonts w:asciiTheme="minorEastAsia" w:eastAsiaTheme="minorEastAsia" w:hAnsiTheme="minorEastAsia" w:hint="eastAsia"/>
                <w:b/>
                <w:sz w:val="22"/>
                <w:szCs w:val="22"/>
                <w:lang w:eastAsia="zh-CN"/>
              </w:rPr>
              <w:t>我同意艾昆纬为前述目的</w:t>
            </w:r>
            <w:r w:rsidR="00EF7733" w:rsidRPr="00341E89">
              <w:rPr>
                <w:rFonts w:ascii="宋体" w:eastAsia="宋体" w:hAnsi="宋体" w:cs="宋体" w:hint="eastAsia"/>
                <w:b/>
                <w:sz w:val="22"/>
                <w:szCs w:val="22"/>
                <w:lang w:eastAsia="zh-CN"/>
              </w:rPr>
              <w:t>在符合中国相关法律法规的前提下</w:t>
            </w:r>
            <w:r w:rsidRPr="0055339B">
              <w:rPr>
                <w:rFonts w:asciiTheme="minorEastAsia" w:eastAsiaTheme="minorEastAsia" w:hAnsiTheme="minorEastAsia" w:hint="eastAsia"/>
                <w:b/>
                <w:sz w:val="22"/>
                <w:szCs w:val="22"/>
                <w:lang w:eastAsia="zh-CN"/>
              </w:rPr>
              <w:t>将我的个人信息存储于境外的服务器/传输出境。</w:t>
            </w:r>
          </w:p>
        </w:tc>
        <w:tc>
          <w:tcPr>
            <w:tcW w:w="528" w:type="dxa"/>
          </w:tcPr>
          <w:p w14:paraId="57345807" w14:textId="77777777" w:rsidR="0055339B" w:rsidRDefault="0055339B" w:rsidP="001961DB">
            <w:pPr>
              <w:spacing w:after="80"/>
              <w:jc w:val="left"/>
              <w:rPr>
                <w:rFonts w:asciiTheme="minorEastAsia" w:eastAsiaTheme="minorEastAsia" w:hAnsiTheme="minorEastAsia"/>
                <w:sz w:val="22"/>
                <w:szCs w:val="22"/>
                <w:lang w:eastAsia="zh-CN"/>
              </w:rPr>
            </w:pPr>
            <w:r w:rsidRPr="00754DE7">
              <w:rPr>
                <w:rFonts w:eastAsiaTheme="minorEastAsia"/>
                <w:noProof/>
                <w:lang w:val="en-US" w:eastAsia="zh-CN"/>
              </w:rPr>
              <mc:AlternateContent>
                <mc:Choice Requires="wps">
                  <w:drawing>
                    <wp:anchor distT="0" distB="0" distL="114300" distR="114300" simplePos="0" relativeHeight="251661312" behindDoc="0" locked="0" layoutInCell="1" allowOverlap="1" wp14:anchorId="25691656" wp14:editId="4B8AA713">
                      <wp:simplePos x="0" y="0"/>
                      <wp:positionH relativeFrom="column">
                        <wp:posOffset>2110</wp:posOffset>
                      </wp:positionH>
                      <wp:positionV relativeFrom="paragraph">
                        <wp:posOffset>49475</wp:posOffset>
                      </wp:positionV>
                      <wp:extent cx="168910" cy="158115"/>
                      <wp:effectExtent l="0" t="0" r="21590" b="13335"/>
                      <wp:wrapNone/>
                      <wp:docPr id="4" name="矩形 4"/>
                      <wp:cNvGraphicFramePr/>
                      <a:graphic xmlns:a="http://schemas.openxmlformats.org/drawingml/2006/main">
                        <a:graphicData uri="http://schemas.microsoft.com/office/word/2010/wordprocessingShape">
                          <wps:wsp>
                            <wps:cNvSpPr/>
                            <wps:spPr>
                              <a:xfrm>
                                <a:off x="0" y="0"/>
                                <a:ext cx="168910" cy="1581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9B4EA" id="矩形 4" o:spid="_x0000_s1026" style="position:absolute;margin-left:.15pt;margin-top:3.9pt;width:13.3pt;height:12.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" filled="f" strokecolor="black [3213]"/>
                  </w:pict>
                </mc:Fallback>
              </mc:AlternateContent>
            </w:r>
          </w:p>
        </w:tc>
      </w:tr>
      <w:tr w:rsidR="006B5FDA" w14:paraId="55E5C651" w14:textId="77777777" w:rsidTr="007734FA">
        <w:tc>
          <w:tcPr>
            <w:tcW w:w="9209" w:type="dxa"/>
          </w:tcPr>
          <w:p w14:paraId="56948028" w14:textId="551F6B4A" w:rsidR="006B5FDA" w:rsidRPr="00E1603F" w:rsidRDefault="003B3D38" w:rsidP="001961DB">
            <w:pPr>
              <w:spacing w:after="80"/>
              <w:jc w:val="left"/>
              <w:rPr>
                <w:rFonts w:eastAsiaTheme="minorEastAsia"/>
                <w:b/>
                <w:sz w:val="22"/>
                <w:szCs w:val="22"/>
                <w:lang w:eastAsia="zh-CN"/>
              </w:rPr>
            </w:pPr>
            <w:r>
              <w:rPr>
                <w:rFonts w:eastAsiaTheme="minorEastAsia" w:hint="eastAsia"/>
                <w:b/>
                <w:noProof/>
                <w:sz w:val="22"/>
                <w:szCs w:val="22"/>
                <w:lang w:eastAsia="zh-CN"/>
              </w:rPr>
              <mc:AlternateContent>
                <mc:Choice Requires="wps">
                  <w:drawing>
                    <wp:anchor distT="0" distB="0" distL="114300" distR="114300" simplePos="0" relativeHeight="251665408" behindDoc="0" locked="0" layoutInCell="1" allowOverlap="1" wp14:anchorId="67356D0E" wp14:editId="37E58060">
                      <wp:simplePos x="0" y="0"/>
                      <wp:positionH relativeFrom="column">
                        <wp:posOffset>3446633</wp:posOffset>
                      </wp:positionH>
                      <wp:positionV relativeFrom="paragraph">
                        <wp:posOffset>272708</wp:posOffset>
                      </wp:positionV>
                      <wp:extent cx="2182544" cy="1230923"/>
                      <wp:effectExtent l="19050" t="0" r="46355" b="217170"/>
                      <wp:wrapNone/>
                      <wp:docPr id="6" name="Thought Bubble: Cloud 6"/>
                      <wp:cNvGraphicFramePr/>
                      <a:graphic xmlns:a="http://schemas.openxmlformats.org/drawingml/2006/main">
                        <a:graphicData uri="http://schemas.microsoft.com/office/word/2010/wordprocessingShape">
                          <wps:wsp>
                            <wps:cNvSpPr/>
                            <wps:spPr>
                              <a:xfrm>
                                <a:off x="0" y="0"/>
                                <a:ext cx="2182544" cy="1230923"/>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E4DFD" w14:textId="680BFF6E" w:rsidR="003B3D38" w:rsidRPr="003B3D38" w:rsidRDefault="003B3D38" w:rsidP="003B3D38">
                                  <w:pPr>
                                    <w:jc w:val="center"/>
                                    <w:rPr>
                                      <w:rFonts w:ascii="宋体" w:eastAsia="宋体" w:hAnsi="宋体" w:cs="宋体" w:hint="eastAsia"/>
                                      <w:sz w:val="28"/>
                                      <w:szCs w:val="28"/>
                                      <w:lang w:eastAsia="zh-CN"/>
                                    </w:rPr>
                                  </w:pPr>
                                  <w:proofErr w:type="spellStart"/>
                                  <w:r w:rsidRPr="003B3D38">
                                    <w:rPr>
                                      <w:sz w:val="28"/>
                                      <w:szCs w:val="28"/>
                                      <w:lang w:eastAsia="zh-CN"/>
                                    </w:rPr>
                                    <w:t>授权人签名姓名</w:t>
                                  </w:r>
                                  <w:proofErr w:type="spellEnd"/>
                                  <w:r w:rsidRPr="003B3D38">
                                    <w:rPr>
                                      <w:rFonts w:ascii="宋体" w:eastAsia="宋体" w:hAnsi="宋体" w:cs="宋体" w:hint="eastAsia"/>
                                      <w:sz w:val="28"/>
                                      <w:szCs w:val="28"/>
                                      <w:lang w:eastAsia="zh-CN"/>
                                    </w:rPr>
                                    <w:t>，日期是授权当天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6D0E" id="Thought Bubble: Cloud 6" o:spid="_x0000_s1027" type="#_x0000_t106" style="position:absolute;margin-left:271.4pt;margin-top:21.45pt;width:171.85pt;height:9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" adj="6300,24300" fillcolor="#4f81bd [3204]" strokecolor="#243f60 [1604]" strokeweight="2pt">
                      <v:textbox>
                        <w:txbxContent>
                          <w:p w14:paraId="687E4DFD" w14:textId="680BFF6E" w:rsidR="003B3D38" w:rsidRPr="003B3D38" w:rsidRDefault="003B3D38" w:rsidP="003B3D38">
                            <w:pPr>
                              <w:jc w:val="center"/>
                              <w:rPr>
                                <w:rFonts w:ascii="宋体" w:eastAsia="宋体" w:hAnsi="宋体" w:cs="宋体" w:hint="eastAsia"/>
                                <w:sz w:val="28"/>
                                <w:szCs w:val="28"/>
                                <w:lang w:eastAsia="zh-CN"/>
                              </w:rPr>
                            </w:pPr>
                            <w:proofErr w:type="spellStart"/>
                            <w:r w:rsidRPr="003B3D38">
                              <w:rPr>
                                <w:sz w:val="28"/>
                                <w:szCs w:val="28"/>
                                <w:lang w:eastAsia="zh-CN"/>
                              </w:rPr>
                              <w:t>授权人签名姓名</w:t>
                            </w:r>
                            <w:proofErr w:type="spellEnd"/>
                            <w:r w:rsidRPr="003B3D38">
                              <w:rPr>
                                <w:rFonts w:ascii="宋体" w:eastAsia="宋体" w:hAnsi="宋体" w:cs="宋体" w:hint="eastAsia"/>
                                <w:sz w:val="28"/>
                                <w:szCs w:val="28"/>
                                <w:lang w:eastAsia="zh-CN"/>
                              </w:rPr>
                              <w:t>，日期是授权当天</w:t>
                            </w:r>
                          </w:p>
                        </w:txbxContent>
                      </v:textbox>
                    </v:shape>
                  </w:pict>
                </mc:Fallback>
              </mc:AlternateContent>
            </w:r>
            <w:r w:rsidR="006B5FDA" w:rsidRPr="00E1603F">
              <w:rPr>
                <w:rFonts w:eastAsiaTheme="minorEastAsia" w:hint="eastAsia"/>
                <w:b/>
                <w:sz w:val="22"/>
                <w:szCs w:val="22"/>
                <w:lang w:eastAsia="zh-CN"/>
              </w:rPr>
              <w:t>I</w:t>
            </w:r>
            <w:r w:rsidR="006B5FDA" w:rsidRPr="00E1603F">
              <w:rPr>
                <w:rFonts w:eastAsiaTheme="minorEastAsia"/>
                <w:b/>
                <w:sz w:val="22"/>
                <w:szCs w:val="22"/>
                <w:lang w:eastAsia="zh-CN"/>
              </w:rPr>
              <w:t xml:space="preserve"> agree IQVIA to </w:t>
            </w:r>
            <w:r w:rsidR="006B5FDA">
              <w:rPr>
                <w:rFonts w:eastAsiaTheme="minorEastAsia"/>
                <w:b/>
                <w:sz w:val="22"/>
                <w:szCs w:val="22"/>
                <w:lang w:eastAsia="zh-CN"/>
              </w:rPr>
              <w:t xml:space="preserve">provide my Personal Information to IQVIA’s affiliates, the Sponsor and </w:t>
            </w:r>
            <w:r w:rsidR="00061633" w:rsidRPr="00061633">
              <w:rPr>
                <w:rFonts w:eastAsiaTheme="minorEastAsia"/>
                <w:b/>
                <w:sz w:val="22"/>
                <w:szCs w:val="22"/>
                <w:lang w:eastAsia="zh-CN"/>
              </w:rPr>
              <w:t>project's other partners</w:t>
            </w:r>
            <w:r w:rsidR="006B5FDA" w:rsidRPr="006B5FDA">
              <w:rPr>
                <w:rFonts w:eastAsiaTheme="minorEastAsia"/>
                <w:b/>
                <w:sz w:val="22"/>
                <w:szCs w:val="22"/>
                <w:lang w:eastAsia="zh-CN"/>
              </w:rPr>
              <w:t xml:space="preserve"> </w:t>
            </w:r>
            <w:r w:rsidR="006B5FDA" w:rsidRPr="00E1603F">
              <w:rPr>
                <w:rFonts w:eastAsiaTheme="minorEastAsia"/>
                <w:b/>
                <w:sz w:val="22"/>
                <w:szCs w:val="22"/>
                <w:lang w:eastAsia="zh-CN"/>
              </w:rPr>
              <w:t>for the purpose described above.</w:t>
            </w:r>
          </w:p>
          <w:p w14:paraId="3782CD3E" w14:textId="2684F107" w:rsidR="006B5FDA" w:rsidRPr="00E1603F" w:rsidRDefault="006B5FDA" w:rsidP="001961DB">
            <w:pPr>
              <w:spacing w:after="80"/>
              <w:jc w:val="left"/>
              <w:rPr>
                <w:rFonts w:eastAsiaTheme="minorEastAsia"/>
                <w:b/>
                <w:sz w:val="22"/>
                <w:szCs w:val="22"/>
                <w:lang w:eastAsia="zh-CN"/>
              </w:rPr>
            </w:pPr>
            <w:r w:rsidRPr="0055339B">
              <w:rPr>
                <w:rFonts w:asciiTheme="minorEastAsia" w:eastAsiaTheme="minorEastAsia" w:hAnsiTheme="minorEastAsia" w:hint="eastAsia"/>
                <w:b/>
                <w:sz w:val="22"/>
                <w:szCs w:val="22"/>
                <w:lang w:eastAsia="zh-CN"/>
              </w:rPr>
              <w:t>我同意</w:t>
            </w:r>
            <w:proofErr w:type="gramStart"/>
            <w:r w:rsidRPr="0055339B">
              <w:rPr>
                <w:rFonts w:asciiTheme="minorEastAsia" w:eastAsiaTheme="minorEastAsia" w:hAnsiTheme="minorEastAsia" w:hint="eastAsia"/>
                <w:b/>
                <w:sz w:val="22"/>
                <w:szCs w:val="22"/>
                <w:lang w:eastAsia="zh-CN"/>
              </w:rPr>
              <w:t>艾昆纬</w:t>
            </w:r>
            <w:proofErr w:type="gramEnd"/>
            <w:r w:rsidRPr="0055339B">
              <w:rPr>
                <w:rFonts w:asciiTheme="minorEastAsia" w:eastAsiaTheme="minorEastAsia" w:hAnsiTheme="minorEastAsia" w:hint="eastAsia"/>
                <w:b/>
                <w:sz w:val="22"/>
                <w:szCs w:val="22"/>
                <w:lang w:eastAsia="zh-CN"/>
              </w:rPr>
              <w:t>为前述目的将我的个人信息</w:t>
            </w:r>
            <w:r>
              <w:rPr>
                <w:rFonts w:asciiTheme="minorEastAsia" w:eastAsiaTheme="minorEastAsia" w:hAnsiTheme="minorEastAsia" w:hint="eastAsia"/>
                <w:b/>
                <w:sz w:val="22"/>
                <w:szCs w:val="22"/>
                <w:lang w:eastAsia="zh-CN"/>
              </w:rPr>
              <w:t>提供</w:t>
            </w:r>
            <w:proofErr w:type="gramStart"/>
            <w:r>
              <w:rPr>
                <w:rFonts w:asciiTheme="minorEastAsia" w:eastAsiaTheme="minorEastAsia" w:hAnsiTheme="minorEastAsia" w:hint="eastAsia"/>
                <w:b/>
                <w:sz w:val="22"/>
                <w:szCs w:val="22"/>
                <w:lang w:eastAsia="zh-CN"/>
              </w:rPr>
              <w:t>给艾昆纬</w:t>
            </w:r>
            <w:proofErr w:type="gramEnd"/>
            <w:r>
              <w:rPr>
                <w:rFonts w:asciiTheme="minorEastAsia" w:eastAsiaTheme="minorEastAsia" w:hAnsiTheme="minorEastAsia" w:hint="eastAsia"/>
                <w:b/>
                <w:sz w:val="22"/>
                <w:szCs w:val="22"/>
                <w:lang w:eastAsia="zh-CN"/>
              </w:rPr>
              <w:t>的关联公司、申办方和项目</w:t>
            </w:r>
            <w:r w:rsidR="00061633">
              <w:rPr>
                <w:rFonts w:asciiTheme="minorEastAsia" w:eastAsiaTheme="minorEastAsia" w:hAnsiTheme="minorEastAsia" w:hint="eastAsia"/>
                <w:b/>
                <w:sz w:val="22"/>
                <w:szCs w:val="22"/>
                <w:lang w:eastAsia="zh-CN"/>
              </w:rPr>
              <w:t>的其他</w:t>
            </w:r>
            <w:r>
              <w:rPr>
                <w:rFonts w:asciiTheme="minorEastAsia" w:eastAsiaTheme="minorEastAsia" w:hAnsiTheme="minorEastAsia" w:hint="eastAsia"/>
                <w:b/>
                <w:sz w:val="22"/>
                <w:szCs w:val="22"/>
                <w:lang w:eastAsia="zh-CN"/>
              </w:rPr>
              <w:t>合作方</w:t>
            </w:r>
            <w:r w:rsidRPr="0055339B">
              <w:rPr>
                <w:rFonts w:asciiTheme="minorEastAsia" w:eastAsiaTheme="minorEastAsia" w:hAnsiTheme="minorEastAsia" w:hint="eastAsia"/>
                <w:b/>
                <w:sz w:val="22"/>
                <w:szCs w:val="22"/>
                <w:lang w:eastAsia="zh-CN"/>
              </w:rPr>
              <w:t>。</w:t>
            </w:r>
          </w:p>
        </w:tc>
        <w:tc>
          <w:tcPr>
            <w:tcW w:w="528" w:type="dxa"/>
          </w:tcPr>
          <w:p w14:paraId="30089FC3" w14:textId="7698309C" w:rsidR="006B5FDA" w:rsidRDefault="006B5FDA" w:rsidP="001961DB">
            <w:pPr>
              <w:spacing w:after="80"/>
              <w:jc w:val="left"/>
              <w:rPr>
                <w:rFonts w:eastAsiaTheme="minorEastAsia"/>
                <w:noProof/>
                <w:lang w:eastAsia="zh-CN"/>
              </w:rPr>
            </w:pPr>
            <w:r w:rsidRPr="00754DE7">
              <w:rPr>
                <w:rFonts w:eastAsiaTheme="minorEastAsia"/>
                <w:noProof/>
                <w:lang w:val="en-US" w:eastAsia="zh-CN"/>
              </w:rPr>
              <mc:AlternateContent>
                <mc:Choice Requires="wps">
                  <w:drawing>
                    <wp:anchor distT="0" distB="0" distL="114300" distR="114300" simplePos="0" relativeHeight="251663360" behindDoc="0" locked="0" layoutInCell="1" allowOverlap="1" wp14:anchorId="478DBA3F" wp14:editId="783D9752">
                      <wp:simplePos x="0" y="0"/>
                      <wp:positionH relativeFrom="column">
                        <wp:posOffset>-1905</wp:posOffset>
                      </wp:positionH>
                      <wp:positionV relativeFrom="paragraph">
                        <wp:posOffset>49357</wp:posOffset>
                      </wp:positionV>
                      <wp:extent cx="168910" cy="158115"/>
                      <wp:effectExtent l="0" t="0" r="21590" b="13335"/>
                      <wp:wrapNone/>
                      <wp:docPr id="1" name="矩形 1"/>
                      <wp:cNvGraphicFramePr/>
                      <a:graphic xmlns:a="http://schemas.openxmlformats.org/drawingml/2006/main">
                        <a:graphicData uri="http://schemas.microsoft.com/office/word/2010/wordprocessingShape">
                          <wps:wsp>
                            <wps:cNvSpPr/>
                            <wps:spPr>
                              <a:xfrm>
                                <a:off x="0" y="0"/>
                                <a:ext cx="168910" cy="1581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4B0A6" id="矩形 1" o:spid="_x0000_s1026" style="position:absolute;margin-left:-.15pt;margin-top:3.9pt;width:13.3pt;height:12.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" filled="f" strokecolor="black [3213]"/>
                  </w:pict>
                </mc:Fallback>
              </mc:AlternateContent>
            </w:r>
          </w:p>
        </w:tc>
      </w:tr>
    </w:tbl>
    <w:p w14:paraId="28CCCB6E" w14:textId="1AAE667C" w:rsidR="0055339B" w:rsidRPr="00AF799E" w:rsidRDefault="0055339B">
      <w:pPr>
        <w:rPr>
          <w:rFonts w:eastAsia="Malgun Gothic"/>
          <w:sz w:val="22"/>
          <w:szCs w:val="22"/>
          <w:lang w:eastAsia="ko-KR"/>
        </w:rPr>
      </w:pPr>
    </w:p>
    <w:p w14:paraId="604AE0EF" w14:textId="392EB199" w:rsidR="009C5F5C" w:rsidRDefault="00385032">
      <w:pPr>
        <w:rPr>
          <w:b/>
          <w:sz w:val="22"/>
          <w:szCs w:val="22"/>
        </w:rPr>
      </w:pPr>
      <w:r w:rsidRPr="002D4565">
        <w:rPr>
          <w:b/>
          <w:sz w:val="22"/>
          <w:szCs w:val="22"/>
        </w:rPr>
        <w:t xml:space="preserve">I, the undersigned, have read this </w:t>
      </w:r>
      <w:r w:rsidR="006B5FDA">
        <w:rPr>
          <w:b/>
          <w:sz w:val="22"/>
          <w:szCs w:val="22"/>
        </w:rPr>
        <w:t xml:space="preserve">Consent </w:t>
      </w:r>
      <w:r w:rsidRPr="002D4565">
        <w:rPr>
          <w:b/>
          <w:sz w:val="22"/>
          <w:szCs w:val="22"/>
        </w:rPr>
        <w:t xml:space="preserve">and consent to my personal information being processed </w:t>
      </w:r>
      <w:r w:rsidR="0031045F">
        <w:rPr>
          <w:rFonts w:eastAsiaTheme="minorEastAsia" w:hint="eastAsia"/>
          <w:b/>
          <w:sz w:val="22"/>
          <w:szCs w:val="22"/>
          <w:lang w:eastAsia="zh-CN"/>
        </w:rPr>
        <w:t xml:space="preserve">and used </w:t>
      </w:r>
      <w:r w:rsidRPr="002D4565">
        <w:rPr>
          <w:b/>
          <w:sz w:val="22"/>
          <w:szCs w:val="22"/>
        </w:rPr>
        <w:t>as described above:</w:t>
      </w:r>
    </w:p>
    <w:p w14:paraId="33A4220B" w14:textId="3C9C467D" w:rsidR="00385032" w:rsidRPr="001961DB" w:rsidRDefault="00AF799E">
      <w:pPr>
        <w:rPr>
          <w:rFonts w:eastAsia="PMingLiU"/>
          <w:b/>
          <w:sz w:val="22"/>
          <w:szCs w:val="22"/>
          <w:lang w:eastAsia="zh-TW"/>
        </w:rPr>
      </w:pPr>
      <w:r>
        <w:rPr>
          <w:rFonts w:eastAsiaTheme="minorEastAsia" w:hint="eastAsia"/>
          <w:b/>
          <w:sz w:val="22"/>
          <w:szCs w:val="22"/>
          <w:lang w:eastAsia="zh-CN"/>
        </w:rPr>
        <w:t>我</w:t>
      </w:r>
      <w:r w:rsidR="00A52AC0">
        <w:rPr>
          <w:rFonts w:eastAsiaTheme="minorEastAsia" w:hint="eastAsia"/>
          <w:b/>
          <w:sz w:val="22"/>
          <w:szCs w:val="22"/>
          <w:lang w:eastAsia="zh-CN"/>
        </w:rPr>
        <w:t>已阅读本</w:t>
      </w:r>
      <w:r>
        <w:rPr>
          <w:rFonts w:eastAsiaTheme="minorEastAsia" w:hint="eastAsia"/>
          <w:b/>
          <w:sz w:val="22"/>
          <w:szCs w:val="22"/>
          <w:lang w:eastAsia="zh-CN"/>
        </w:rPr>
        <w:t>《同意函》，</w:t>
      </w:r>
      <w:r w:rsidR="00A52AC0">
        <w:rPr>
          <w:rFonts w:eastAsiaTheme="minorEastAsia" w:hint="eastAsia"/>
          <w:b/>
          <w:sz w:val="22"/>
          <w:szCs w:val="22"/>
          <w:lang w:eastAsia="zh-CN"/>
        </w:rPr>
        <w:t>并同意</w:t>
      </w:r>
      <w:proofErr w:type="gramStart"/>
      <w:r>
        <w:rPr>
          <w:rFonts w:eastAsiaTheme="minorEastAsia" w:hint="eastAsia"/>
          <w:b/>
          <w:sz w:val="22"/>
          <w:szCs w:val="22"/>
          <w:lang w:eastAsia="zh-CN"/>
        </w:rPr>
        <w:t>艾昆纬</w:t>
      </w:r>
      <w:r w:rsidR="00A52AC0">
        <w:rPr>
          <w:rFonts w:eastAsiaTheme="minorEastAsia" w:hint="eastAsia"/>
          <w:b/>
          <w:sz w:val="22"/>
          <w:szCs w:val="22"/>
          <w:lang w:eastAsia="zh-CN"/>
        </w:rPr>
        <w:t>以</w:t>
      </w:r>
      <w:proofErr w:type="gramEnd"/>
      <w:r w:rsidR="00A52AC0">
        <w:rPr>
          <w:rFonts w:eastAsiaTheme="minorEastAsia" w:hint="eastAsia"/>
          <w:b/>
          <w:sz w:val="22"/>
          <w:szCs w:val="22"/>
          <w:lang w:eastAsia="zh-CN"/>
        </w:rPr>
        <w:t>上述方式处理和使用我的个人信息</w:t>
      </w:r>
      <w:r w:rsidR="00A52AC0" w:rsidRPr="005F3FAD">
        <w:rPr>
          <w:rFonts w:eastAsia="DFKai-SB"/>
          <w:b/>
          <w:sz w:val="22"/>
          <w:szCs w:val="22"/>
          <w:lang w:eastAsia="zh-TW"/>
        </w:rPr>
        <w:t>：</w:t>
      </w:r>
    </w:p>
    <w:tbl>
      <w:tblPr>
        <w:tblStyle w:val="TableGrid"/>
        <w:tblW w:w="0" w:type="auto"/>
        <w:tblLook w:val="04A0" w:firstRow="1" w:lastRow="0" w:firstColumn="1" w:lastColumn="0" w:noHBand="0" w:noVBand="1"/>
      </w:tblPr>
      <w:tblGrid>
        <w:gridCol w:w="2799"/>
        <w:gridCol w:w="3969"/>
        <w:gridCol w:w="2475"/>
      </w:tblGrid>
      <w:tr w:rsidR="003E2D67" w:rsidRPr="002D4565" w14:paraId="031E6331" w14:textId="77777777" w:rsidTr="0055450F">
        <w:trPr>
          <w:trHeight w:val="467"/>
        </w:trPr>
        <w:tc>
          <w:tcPr>
            <w:tcW w:w="2799" w:type="dxa"/>
          </w:tcPr>
          <w:p w14:paraId="4B99111D" w14:textId="36D7F1A4" w:rsidR="003E2D67" w:rsidRDefault="00385032" w:rsidP="00991D11">
            <w:pPr>
              <w:jc w:val="center"/>
              <w:rPr>
                <w:b/>
                <w:sz w:val="22"/>
                <w:szCs w:val="22"/>
              </w:rPr>
            </w:pPr>
            <w:r w:rsidRPr="002D4565">
              <w:rPr>
                <w:b/>
                <w:sz w:val="22"/>
                <w:szCs w:val="22"/>
              </w:rPr>
              <w:t xml:space="preserve">Printed Name of </w:t>
            </w:r>
            <w:r w:rsidR="00E1603F">
              <w:rPr>
                <w:b/>
                <w:sz w:val="22"/>
                <w:szCs w:val="22"/>
              </w:rPr>
              <w:t xml:space="preserve">Site </w:t>
            </w:r>
            <w:r w:rsidR="00CA2ADB" w:rsidRPr="0023471B">
              <w:rPr>
                <w:rFonts w:hint="eastAsia"/>
                <w:b/>
                <w:sz w:val="22"/>
                <w:szCs w:val="22"/>
              </w:rPr>
              <w:t>S</w:t>
            </w:r>
            <w:r w:rsidR="00E1603F">
              <w:rPr>
                <w:b/>
                <w:sz w:val="22"/>
                <w:szCs w:val="22"/>
              </w:rPr>
              <w:t>taff</w:t>
            </w:r>
          </w:p>
          <w:p w14:paraId="3ABAC515" w14:textId="3B8197F5" w:rsidR="00A52AC0" w:rsidRPr="00A52AC0" w:rsidRDefault="00A52AC0" w:rsidP="00991D11">
            <w:pPr>
              <w:jc w:val="center"/>
              <w:rPr>
                <w:rFonts w:ascii="宋体" w:eastAsia="宋体" w:hAnsi="宋体" w:cs="宋体"/>
                <w:b/>
                <w:lang w:eastAsia="zh-CN"/>
              </w:rPr>
            </w:pPr>
            <w:r>
              <w:rPr>
                <w:rFonts w:ascii="宋体" w:eastAsia="宋体" w:hAnsi="宋体" w:cs="宋体" w:hint="eastAsia"/>
                <w:b/>
                <w:lang w:eastAsia="zh-CN"/>
              </w:rPr>
              <w:t>研究中心人员姓名</w:t>
            </w:r>
          </w:p>
        </w:tc>
        <w:tc>
          <w:tcPr>
            <w:tcW w:w="3969" w:type="dxa"/>
          </w:tcPr>
          <w:p w14:paraId="2A277C3D" w14:textId="155DFB6E" w:rsidR="00385032" w:rsidRDefault="00385032" w:rsidP="00991D11">
            <w:pPr>
              <w:jc w:val="center"/>
              <w:rPr>
                <w:b/>
                <w:sz w:val="22"/>
                <w:szCs w:val="22"/>
              </w:rPr>
            </w:pPr>
            <w:r w:rsidRPr="002D4565">
              <w:rPr>
                <w:b/>
                <w:sz w:val="22"/>
                <w:szCs w:val="22"/>
              </w:rPr>
              <w:t xml:space="preserve">Signature of </w:t>
            </w:r>
            <w:r w:rsidR="00E1603F">
              <w:rPr>
                <w:b/>
                <w:sz w:val="22"/>
                <w:szCs w:val="22"/>
              </w:rPr>
              <w:t xml:space="preserve">Site </w:t>
            </w:r>
            <w:r w:rsidR="00CA2ADB" w:rsidRPr="0023471B">
              <w:rPr>
                <w:rFonts w:hint="eastAsia"/>
                <w:b/>
                <w:sz w:val="22"/>
                <w:szCs w:val="22"/>
              </w:rPr>
              <w:t>S</w:t>
            </w:r>
            <w:r w:rsidR="00E1603F">
              <w:rPr>
                <w:b/>
                <w:sz w:val="22"/>
                <w:szCs w:val="22"/>
              </w:rPr>
              <w:t>taff</w:t>
            </w:r>
          </w:p>
          <w:p w14:paraId="14636521" w14:textId="64A04C6C" w:rsidR="00A52AC0" w:rsidRPr="00A52AC0" w:rsidRDefault="00A52AC0" w:rsidP="00991D11">
            <w:pPr>
              <w:jc w:val="center"/>
              <w:rPr>
                <w:rFonts w:ascii="宋体" w:eastAsia="宋体" w:hAnsi="宋体" w:cs="宋体"/>
                <w:b/>
                <w:lang w:eastAsia="zh-CN"/>
              </w:rPr>
            </w:pPr>
            <w:r>
              <w:rPr>
                <w:rFonts w:ascii="宋体" w:eastAsia="宋体" w:hAnsi="宋体" w:cs="宋体" w:hint="eastAsia"/>
                <w:b/>
                <w:lang w:eastAsia="zh-CN"/>
              </w:rPr>
              <w:t>研究中心人员签名</w:t>
            </w:r>
          </w:p>
          <w:p w14:paraId="47D6002F" w14:textId="77777777" w:rsidR="000B7048" w:rsidRPr="002D4565" w:rsidRDefault="000B7048" w:rsidP="00991D11">
            <w:pPr>
              <w:jc w:val="center"/>
              <w:rPr>
                <w:b/>
              </w:rPr>
            </w:pPr>
          </w:p>
        </w:tc>
        <w:tc>
          <w:tcPr>
            <w:tcW w:w="2475" w:type="dxa"/>
          </w:tcPr>
          <w:p w14:paraId="77D1E49C" w14:textId="74A0A632" w:rsidR="00023237" w:rsidRDefault="00385032" w:rsidP="00991D11">
            <w:pPr>
              <w:jc w:val="center"/>
              <w:rPr>
                <w:b/>
                <w:sz w:val="22"/>
                <w:szCs w:val="22"/>
              </w:rPr>
            </w:pPr>
            <w:r w:rsidRPr="002D4565">
              <w:rPr>
                <w:b/>
                <w:sz w:val="22"/>
                <w:szCs w:val="22"/>
              </w:rPr>
              <w:t>Date</w:t>
            </w:r>
          </w:p>
          <w:p w14:paraId="5214B9A2" w14:textId="0022643B" w:rsidR="00A52AC0" w:rsidRPr="00A52AC0" w:rsidRDefault="00A52AC0" w:rsidP="00991D11">
            <w:pPr>
              <w:jc w:val="center"/>
              <w:rPr>
                <w:rFonts w:ascii="宋体" w:eastAsia="宋体" w:hAnsi="宋体" w:cs="宋体"/>
                <w:b/>
                <w:lang w:eastAsia="zh-CN"/>
              </w:rPr>
            </w:pPr>
            <w:r>
              <w:rPr>
                <w:rFonts w:ascii="宋体" w:eastAsia="宋体" w:hAnsi="宋体" w:cs="宋体" w:hint="eastAsia"/>
                <w:b/>
                <w:lang w:eastAsia="zh-CN"/>
              </w:rPr>
              <w:t>日期</w:t>
            </w:r>
          </w:p>
          <w:p w14:paraId="4A3C3732" w14:textId="6C7676EB" w:rsidR="003E2D67" w:rsidRPr="002D4565" w:rsidRDefault="003E2D67" w:rsidP="00991D11">
            <w:pPr>
              <w:jc w:val="center"/>
              <w:rPr>
                <w:b/>
              </w:rPr>
            </w:pPr>
          </w:p>
        </w:tc>
      </w:tr>
      <w:tr w:rsidR="003E2D67" w:rsidRPr="00B609F6" w14:paraId="7343A983" w14:textId="77777777" w:rsidTr="0055450F">
        <w:trPr>
          <w:trHeight w:val="665"/>
        </w:trPr>
        <w:tc>
          <w:tcPr>
            <w:tcW w:w="2799" w:type="dxa"/>
          </w:tcPr>
          <w:p w14:paraId="3FD0031A" w14:textId="77777777" w:rsidR="003E2D67" w:rsidRPr="002D4565" w:rsidRDefault="003E2D67"/>
        </w:tc>
        <w:tc>
          <w:tcPr>
            <w:tcW w:w="3969" w:type="dxa"/>
          </w:tcPr>
          <w:p w14:paraId="2A13CE0C" w14:textId="77777777" w:rsidR="003E2D67" w:rsidRPr="002D4565" w:rsidRDefault="003E2D67"/>
        </w:tc>
        <w:tc>
          <w:tcPr>
            <w:tcW w:w="2475" w:type="dxa"/>
          </w:tcPr>
          <w:p w14:paraId="54D4656B" w14:textId="77777777" w:rsidR="003E2D67" w:rsidRPr="002D4565" w:rsidRDefault="003E2D67"/>
        </w:tc>
      </w:tr>
    </w:tbl>
    <w:p w14:paraId="69C44AE9" w14:textId="69299B39" w:rsidR="008042B4" w:rsidRDefault="008042B4" w:rsidP="00A32E90">
      <w:pPr>
        <w:spacing w:line="120" w:lineRule="exact"/>
        <w:jc w:val="left"/>
        <w:rPr>
          <w:rFonts w:asciiTheme="minorEastAsia" w:eastAsiaTheme="minorEastAsia" w:hAnsiTheme="minorEastAsia"/>
          <w:sz w:val="22"/>
          <w:szCs w:val="22"/>
          <w:lang w:eastAsia="zh-CN"/>
        </w:rPr>
      </w:pPr>
    </w:p>
    <w:sectPr w:rsidR="008042B4" w:rsidSect="0055450F">
      <w:footerReference w:type="default" r:id="rId13"/>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E809" w14:textId="77777777" w:rsidR="000D1AF7" w:rsidRDefault="000D1AF7" w:rsidP="004E7859">
      <w:r>
        <w:separator/>
      </w:r>
    </w:p>
  </w:endnote>
  <w:endnote w:type="continuationSeparator" w:id="0">
    <w:p w14:paraId="37228ED7" w14:textId="77777777" w:rsidR="000D1AF7" w:rsidRDefault="000D1AF7" w:rsidP="004E7859">
      <w:r>
        <w:continuationSeparator/>
      </w:r>
    </w:p>
  </w:endnote>
  <w:endnote w:type="continuationNotice" w:id="1">
    <w:p w14:paraId="688F71C9" w14:textId="77777777" w:rsidR="000D1AF7" w:rsidRDefault="000D1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FKai-SB">
    <w:altName w:val="微软雅黑"/>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937254"/>
      <w:docPartObj>
        <w:docPartGallery w:val="Page Numbers (Bottom of Page)"/>
        <w:docPartUnique/>
      </w:docPartObj>
    </w:sdtPr>
    <w:sdtEndPr/>
    <w:sdtContent>
      <w:p w14:paraId="5B9649D3" w14:textId="664ABBB8" w:rsidR="00ED5891" w:rsidRDefault="008C7E9E">
        <w:pPr>
          <w:pStyle w:val="Footer"/>
          <w:pBdr>
            <w:top w:val="single" w:sz="4" w:space="1" w:color="auto"/>
          </w:pBdr>
        </w:pPr>
        <w:r>
          <w:t xml:space="preserve">China </w:t>
        </w:r>
        <w:r w:rsidR="00E1603F">
          <w:t>Site staff</w:t>
        </w:r>
        <w:r w:rsidR="00991D11">
          <w:t xml:space="preserve"> Personal Information Consent Form</w:t>
        </w:r>
        <w:r>
          <w:t>_V</w:t>
        </w:r>
        <w:r w:rsidR="00461AC0">
          <w:t>2</w:t>
        </w:r>
        <w:r>
          <w:t>.</w:t>
        </w:r>
        <w:r w:rsidR="009462CE">
          <w:rPr>
            <w:rFonts w:asciiTheme="minorEastAsia" w:eastAsiaTheme="minorEastAsia" w:hAnsiTheme="minorEastAsia" w:hint="eastAsia"/>
            <w:lang w:eastAsia="zh-CN"/>
          </w:rPr>
          <w:t>1</w:t>
        </w:r>
        <w:r>
          <w:t>_</w:t>
        </w:r>
        <w:r w:rsidR="00D05648" w:rsidRPr="00D05648">
          <w:rPr>
            <w:rFonts w:eastAsiaTheme="minorEastAsia" w:hint="eastAsia"/>
            <w:lang w:eastAsia="zh-CN"/>
          </w:rPr>
          <w:t>02</w:t>
        </w:r>
        <w:r w:rsidR="00D05648" w:rsidRPr="00D05648">
          <w:rPr>
            <w:rFonts w:eastAsiaTheme="minorEastAsia"/>
            <w:lang w:eastAsia="zh-CN"/>
          </w:rPr>
          <w:t>June</w:t>
        </w:r>
        <w:r w:rsidR="00D05648">
          <w:rPr>
            <w:rFonts w:eastAsiaTheme="minorEastAsia"/>
            <w:lang w:eastAsia="ko-KR"/>
          </w:rPr>
          <w:t>2022</w:t>
        </w:r>
        <w:r w:rsidR="00991D11">
          <w:tab/>
        </w:r>
      </w:p>
      <w:p w14:paraId="2F9B0908" w14:textId="3C514A3A" w:rsidR="00991D11" w:rsidRDefault="00DD62A4">
        <w:pPr>
          <w:pStyle w:val="Footer"/>
          <w:jc w:val="right"/>
        </w:pPr>
        <w:r>
          <w:fldChar w:fldCharType="begin"/>
        </w:r>
        <w:r w:rsidR="00BB4146">
          <w:instrText xml:space="preserve"> PAGE   \* MERGEFORMAT </w:instrText>
        </w:r>
        <w:r>
          <w:fldChar w:fldCharType="separate"/>
        </w:r>
        <w:r w:rsidR="00AF59C7">
          <w:rPr>
            <w:noProof/>
          </w:rPr>
          <w:t>2</w:t>
        </w:r>
        <w:r>
          <w:rPr>
            <w:noProof/>
          </w:rPr>
          <w:fldChar w:fldCharType="end"/>
        </w:r>
      </w:p>
    </w:sdtContent>
  </w:sdt>
  <w:p w14:paraId="69B64887" w14:textId="77777777" w:rsidR="004E7859" w:rsidRPr="00991D11" w:rsidRDefault="004E7859" w:rsidP="009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175F" w14:textId="77777777" w:rsidR="000D1AF7" w:rsidRDefault="000D1AF7" w:rsidP="004E7859">
      <w:r>
        <w:separator/>
      </w:r>
    </w:p>
  </w:footnote>
  <w:footnote w:type="continuationSeparator" w:id="0">
    <w:p w14:paraId="024566B2" w14:textId="77777777" w:rsidR="000D1AF7" w:rsidRDefault="000D1AF7" w:rsidP="004E7859">
      <w:r>
        <w:continuationSeparator/>
      </w:r>
    </w:p>
  </w:footnote>
  <w:footnote w:type="continuationNotice" w:id="1">
    <w:p w14:paraId="6F45CE6E" w14:textId="77777777" w:rsidR="000D1AF7" w:rsidRDefault="000D1A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F7"/>
    <w:multiLevelType w:val="hybridMultilevel"/>
    <w:tmpl w:val="9F7A761E"/>
    <w:lvl w:ilvl="0" w:tplc="D36A277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5E67DAD"/>
    <w:multiLevelType w:val="hybridMultilevel"/>
    <w:tmpl w:val="6B18D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559C1"/>
    <w:multiLevelType w:val="hybridMultilevel"/>
    <w:tmpl w:val="2D6C0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2D408B"/>
    <w:multiLevelType w:val="hybridMultilevel"/>
    <w:tmpl w:val="E2CC4A06"/>
    <w:lvl w:ilvl="0" w:tplc="EFC86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7D1C8C"/>
    <w:multiLevelType w:val="hybridMultilevel"/>
    <w:tmpl w:val="38DE242C"/>
    <w:lvl w:ilvl="0" w:tplc="8C901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DF316A"/>
    <w:multiLevelType w:val="hybridMultilevel"/>
    <w:tmpl w:val="F5042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7B254F"/>
    <w:multiLevelType w:val="hybridMultilevel"/>
    <w:tmpl w:val="01346456"/>
    <w:lvl w:ilvl="0" w:tplc="FB989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D768E7"/>
    <w:multiLevelType w:val="hybridMultilevel"/>
    <w:tmpl w:val="DE38C74E"/>
    <w:lvl w:ilvl="0" w:tplc="D36A27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3A3019"/>
    <w:multiLevelType w:val="hybridMultilevel"/>
    <w:tmpl w:val="262A5F82"/>
    <w:lvl w:ilvl="0" w:tplc="2634F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E4524"/>
    <w:multiLevelType w:val="hybridMultilevel"/>
    <w:tmpl w:val="94A4E6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8"/>
  </w:num>
  <w:num w:numId="3">
    <w:abstractNumId w:val="4"/>
  </w:num>
  <w:num w:numId="4">
    <w:abstractNumId w:val="3"/>
  </w:num>
  <w:num w:numId="5">
    <w:abstractNumId w:val="6"/>
  </w:num>
  <w:num w:numId="6">
    <w:abstractNumId w:val="5"/>
  </w:num>
  <w:num w:numId="7">
    <w:abstractNumId w:val="2"/>
  </w:num>
  <w:num w:numId="8">
    <w:abstractNumId w:val="9"/>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Virgil">
    <w15:presenceInfo w15:providerId="AD" w15:userId="S::weijian.li@iqvia.com::475babf6-5303-4997-923b-b177b9632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bordersDoNotSurroundHeader/>
  <w:bordersDoNotSurroundFooter/>
  <w:proofState w:spelling="clean" w:grammar="clean"/>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F5C"/>
    <w:rsid w:val="0000132A"/>
    <w:rsid w:val="0000604A"/>
    <w:rsid w:val="0000670A"/>
    <w:rsid w:val="00021065"/>
    <w:rsid w:val="00023237"/>
    <w:rsid w:val="00023713"/>
    <w:rsid w:val="000320B6"/>
    <w:rsid w:val="0003657C"/>
    <w:rsid w:val="00056C13"/>
    <w:rsid w:val="00061633"/>
    <w:rsid w:val="00071D3A"/>
    <w:rsid w:val="000A6444"/>
    <w:rsid w:val="000B0363"/>
    <w:rsid w:val="000B4FA3"/>
    <w:rsid w:val="000B7048"/>
    <w:rsid w:val="000B7A62"/>
    <w:rsid w:val="000C3321"/>
    <w:rsid w:val="000D07D6"/>
    <w:rsid w:val="000D1483"/>
    <w:rsid w:val="000D1AF7"/>
    <w:rsid w:val="000D2007"/>
    <w:rsid w:val="000E0E35"/>
    <w:rsid w:val="000E11F5"/>
    <w:rsid w:val="000E21C9"/>
    <w:rsid w:val="000E4229"/>
    <w:rsid w:val="000F5A06"/>
    <w:rsid w:val="000F63BD"/>
    <w:rsid w:val="00100987"/>
    <w:rsid w:val="001032B0"/>
    <w:rsid w:val="00107569"/>
    <w:rsid w:val="001117CB"/>
    <w:rsid w:val="001246A0"/>
    <w:rsid w:val="00126F42"/>
    <w:rsid w:val="00132529"/>
    <w:rsid w:val="00134012"/>
    <w:rsid w:val="00137F8D"/>
    <w:rsid w:val="00140BD7"/>
    <w:rsid w:val="001441BC"/>
    <w:rsid w:val="0014613D"/>
    <w:rsid w:val="001535A1"/>
    <w:rsid w:val="00156457"/>
    <w:rsid w:val="00172234"/>
    <w:rsid w:val="00183F6D"/>
    <w:rsid w:val="001961DB"/>
    <w:rsid w:val="001979D4"/>
    <w:rsid w:val="00197A3E"/>
    <w:rsid w:val="001A2B06"/>
    <w:rsid w:val="001A4FC8"/>
    <w:rsid w:val="001B0AF0"/>
    <w:rsid w:val="001B32AD"/>
    <w:rsid w:val="001C57B9"/>
    <w:rsid w:val="001E2EC6"/>
    <w:rsid w:val="001F119A"/>
    <w:rsid w:val="001F4543"/>
    <w:rsid w:val="001F6634"/>
    <w:rsid w:val="00204C3E"/>
    <w:rsid w:val="002051B5"/>
    <w:rsid w:val="00211506"/>
    <w:rsid w:val="00221491"/>
    <w:rsid w:val="00230EAA"/>
    <w:rsid w:val="0023573B"/>
    <w:rsid w:val="0024547B"/>
    <w:rsid w:val="002521D2"/>
    <w:rsid w:val="002554B4"/>
    <w:rsid w:val="00271A22"/>
    <w:rsid w:val="002775FB"/>
    <w:rsid w:val="002837B4"/>
    <w:rsid w:val="002857EF"/>
    <w:rsid w:val="002A45FC"/>
    <w:rsid w:val="002A6A82"/>
    <w:rsid w:val="002A6D11"/>
    <w:rsid w:val="002C271D"/>
    <w:rsid w:val="002C65DA"/>
    <w:rsid w:val="002D4565"/>
    <w:rsid w:val="002D4717"/>
    <w:rsid w:val="002D5271"/>
    <w:rsid w:val="002D7552"/>
    <w:rsid w:val="002E06B4"/>
    <w:rsid w:val="002E57D7"/>
    <w:rsid w:val="002F06B9"/>
    <w:rsid w:val="002F1924"/>
    <w:rsid w:val="002F62A3"/>
    <w:rsid w:val="00301771"/>
    <w:rsid w:val="003068F0"/>
    <w:rsid w:val="00307BAE"/>
    <w:rsid w:val="0031045F"/>
    <w:rsid w:val="00317FB2"/>
    <w:rsid w:val="0032441E"/>
    <w:rsid w:val="00326198"/>
    <w:rsid w:val="003275D9"/>
    <w:rsid w:val="003314E6"/>
    <w:rsid w:val="00334C9B"/>
    <w:rsid w:val="003360AF"/>
    <w:rsid w:val="0035498A"/>
    <w:rsid w:val="0037045D"/>
    <w:rsid w:val="003712B4"/>
    <w:rsid w:val="003731CB"/>
    <w:rsid w:val="00385032"/>
    <w:rsid w:val="003B3D38"/>
    <w:rsid w:val="003B4663"/>
    <w:rsid w:val="003B6779"/>
    <w:rsid w:val="003C3F5D"/>
    <w:rsid w:val="003C61BD"/>
    <w:rsid w:val="003E0B8C"/>
    <w:rsid w:val="003E2D67"/>
    <w:rsid w:val="00401FB4"/>
    <w:rsid w:val="00402AD2"/>
    <w:rsid w:val="00412678"/>
    <w:rsid w:val="0041679F"/>
    <w:rsid w:val="00423CF9"/>
    <w:rsid w:val="00436EEE"/>
    <w:rsid w:val="0045379C"/>
    <w:rsid w:val="00455FCD"/>
    <w:rsid w:val="00461088"/>
    <w:rsid w:val="00461AC0"/>
    <w:rsid w:val="0046522C"/>
    <w:rsid w:val="00467D27"/>
    <w:rsid w:val="00467DDA"/>
    <w:rsid w:val="00475610"/>
    <w:rsid w:val="0048246D"/>
    <w:rsid w:val="00492A21"/>
    <w:rsid w:val="004A351F"/>
    <w:rsid w:val="004A538A"/>
    <w:rsid w:val="004A59D2"/>
    <w:rsid w:val="004A6762"/>
    <w:rsid w:val="004B331C"/>
    <w:rsid w:val="004B7CC5"/>
    <w:rsid w:val="004C4369"/>
    <w:rsid w:val="004C4F36"/>
    <w:rsid w:val="004D1370"/>
    <w:rsid w:val="004D5199"/>
    <w:rsid w:val="004D58DC"/>
    <w:rsid w:val="004E7859"/>
    <w:rsid w:val="004F0BA1"/>
    <w:rsid w:val="0050641C"/>
    <w:rsid w:val="005101EC"/>
    <w:rsid w:val="005120FF"/>
    <w:rsid w:val="005131D0"/>
    <w:rsid w:val="00514A7C"/>
    <w:rsid w:val="00526D2F"/>
    <w:rsid w:val="00530645"/>
    <w:rsid w:val="005412FF"/>
    <w:rsid w:val="00542AF9"/>
    <w:rsid w:val="0055110B"/>
    <w:rsid w:val="0055339B"/>
    <w:rsid w:val="0055450F"/>
    <w:rsid w:val="00557DBF"/>
    <w:rsid w:val="005838FE"/>
    <w:rsid w:val="00583F99"/>
    <w:rsid w:val="005924B5"/>
    <w:rsid w:val="005949FF"/>
    <w:rsid w:val="00596E90"/>
    <w:rsid w:val="005A212C"/>
    <w:rsid w:val="005A3559"/>
    <w:rsid w:val="005A5430"/>
    <w:rsid w:val="005A70D8"/>
    <w:rsid w:val="005B69E2"/>
    <w:rsid w:val="005C022A"/>
    <w:rsid w:val="005C2B33"/>
    <w:rsid w:val="005C5B60"/>
    <w:rsid w:val="005D29E0"/>
    <w:rsid w:val="005D3622"/>
    <w:rsid w:val="005E6BEC"/>
    <w:rsid w:val="005E7207"/>
    <w:rsid w:val="006003CD"/>
    <w:rsid w:val="006016E4"/>
    <w:rsid w:val="00605888"/>
    <w:rsid w:val="00610FEB"/>
    <w:rsid w:val="006153E6"/>
    <w:rsid w:val="006206F6"/>
    <w:rsid w:val="00621CC9"/>
    <w:rsid w:val="00626AD5"/>
    <w:rsid w:val="00626EDF"/>
    <w:rsid w:val="00632D3E"/>
    <w:rsid w:val="00642959"/>
    <w:rsid w:val="00654543"/>
    <w:rsid w:val="00657C78"/>
    <w:rsid w:val="00661FF6"/>
    <w:rsid w:val="00663B18"/>
    <w:rsid w:val="006757E6"/>
    <w:rsid w:val="00675FD2"/>
    <w:rsid w:val="0067618C"/>
    <w:rsid w:val="00681EF8"/>
    <w:rsid w:val="00683080"/>
    <w:rsid w:val="0068628C"/>
    <w:rsid w:val="0068774F"/>
    <w:rsid w:val="006A505F"/>
    <w:rsid w:val="006A7F75"/>
    <w:rsid w:val="006B2DDF"/>
    <w:rsid w:val="006B5FDA"/>
    <w:rsid w:val="006B635F"/>
    <w:rsid w:val="006C7A6A"/>
    <w:rsid w:val="006E1E2B"/>
    <w:rsid w:val="006E248B"/>
    <w:rsid w:val="006E32BF"/>
    <w:rsid w:val="006E3ACE"/>
    <w:rsid w:val="006E5398"/>
    <w:rsid w:val="006F5B16"/>
    <w:rsid w:val="006F6A4C"/>
    <w:rsid w:val="00702B17"/>
    <w:rsid w:val="007163C9"/>
    <w:rsid w:val="00716D20"/>
    <w:rsid w:val="0071762B"/>
    <w:rsid w:val="0074360D"/>
    <w:rsid w:val="0074553F"/>
    <w:rsid w:val="00745593"/>
    <w:rsid w:val="00750893"/>
    <w:rsid w:val="00751FDE"/>
    <w:rsid w:val="00753837"/>
    <w:rsid w:val="00754DE7"/>
    <w:rsid w:val="007605DF"/>
    <w:rsid w:val="00765130"/>
    <w:rsid w:val="0076746D"/>
    <w:rsid w:val="00783041"/>
    <w:rsid w:val="00791380"/>
    <w:rsid w:val="00792EDD"/>
    <w:rsid w:val="007A4FB6"/>
    <w:rsid w:val="007B172D"/>
    <w:rsid w:val="007C07A0"/>
    <w:rsid w:val="007C549F"/>
    <w:rsid w:val="007D23B6"/>
    <w:rsid w:val="007D5790"/>
    <w:rsid w:val="007E2AD7"/>
    <w:rsid w:val="007E43E1"/>
    <w:rsid w:val="007E73A4"/>
    <w:rsid w:val="007F67BC"/>
    <w:rsid w:val="00803C6D"/>
    <w:rsid w:val="008042B4"/>
    <w:rsid w:val="00817001"/>
    <w:rsid w:val="00821514"/>
    <w:rsid w:val="00840928"/>
    <w:rsid w:val="00843C40"/>
    <w:rsid w:val="0084743D"/>
    <w:rsid w:val="008508D7"/>
    <w:rsid w:val="0086164D"/>
    <w:rsid w:val="00872696"/>
    <w:rsid w:val="00872925"/>
    <w:rsid w:val="00874FED"/>
    <w:rsid w:val="00880BC3"/>
    <w:rsid w:val="00884DA7"/>
    <w:rsid w:val="008872FE"/>
    <w:rsid w:val="00895119"/>
    <w:rsid w:val="008B34F3"/>
    <w:rsid w:val="008C0150"/>
    <w:rsid w:val="008C7E9E"/>
    <w:rsid w:val="008E3487"/>
    <w:rsid w:val="008F46F6"/>
    <w:rsid w:val="00904DC7"/>
    <w:rsid w:val="00910AE0"/>
    <w:rsid w:val="00917602"/>
    <w:rsid w:val="00931704"/>
    <w:rsid w:val="009361CA"/>
    <w:rsid w:val="00941510"/>
    <w:rsid w:val="00941D0D"/>
    <w:rsid w:val="009462CE"/>
    <w:rsid w:val="00946FFE"/>
    <w:rsid w:val="009601F8"/>
    <w:rsid w:val="00960DFE"/>
    <w:rsid w:val="00964BAF"/>
    <w:rsid w:val="00991A87"/>
    <w:rsid w:val="00991D11"/>
    <w:rsid w:val="009B2DF5"/>
    <w:rsid w:val="009B53ED"/>
    <w:rsid w:val="009C0B79"/>
    <w:rsid w:val="009C3B67"/>
    <w:rsid w:val="009C5F5C"/>
    <w:rsid w:val="009C69CC"/>
    <w:rsid w:val="009D167E"/>
    <w:rsid w:val="009E0B56"/>
    <w:rsid w:val="009F19D3"/>
    <w:rsid w:val="009F1ED2"/>
    <w:rsid w:val="00A108D4"/>
    <w:rsid w:val="00A1320C"/>
    <w:rsid w:val="00A15753"/>
    <w:rsid w:val="00A2035D"/>
    <w:rsid w:val="00A229D6"/>
    <w:rsid w:val="00A24040"/>
    <w:rsid w:val="00A262E0"/>
    <w:rsid w:val="00A277CF"/>
    <w:rsid w:val="00A31E6B"/>
    <w:rsid w:val="00A32E90"/>
    <w:rsid w:val="00A44E69"/>
    <w:rsid w:val="00A50BBB"/>
    <w:rsid w:val="00A52AC0"/>
    <w:rsid w:val="00A60461"/>
    <w:rsid w:val="00A676EC"/>
    <w:rsid w:val="00A7464C"/>
    <w:rsid w:val="00A9011D"/>
    <w:rsid w:val="00A93770"/>
    <w:rsid w:val="00A94646"/>
    <w:rsid w:val="00AA29D2"/>
    <w:rsid w:val="00AC144E"/>
    <w:rsid w:val="00AE09F9"/>
    <w:rsid w:val="00AE42E6"/>
    <w:rsid w:val="00AF236E"/>
    <w:rsid w:val="00AF59C7"/>
    <w:rsid w:val="00AF66F1"/>
    <w:rsid w:val="00AF799E"/>
    <w:rsid w:val="00B07DFF"/>
    <w:rsid w:val="00B126DE"/>
    <w:rsid w:val="00B14547"/>
    <w:rsid w:val="00B4414C"/>
    <w:rsid w:val="00B45581"/>
    <w:rsid w:val="00B609F6"/>
    <w:rsid w:val="00B622F1"/>
    <w:rsid w:val="00B62C72"/>
    <w:rsid w:val="00B75972"/>
    <w:rsid w:val="00B76851"/>
    <w:rsid w:val="00B926BE"/>
    <w:rsid w:val="00BA2678"/>
    <w:rsid w:val="00BB4146"/>
    <w:rsid w:val="00BC35C6"/>
    <w:rsid w:val="00BD7C56"/>
    <w:rsid w:val="00BD7F31"/>
    <w:rsid w:val="00BE7E56"/>
    <w:rsid w:val="00C1262A"/>
    <w:rsid w:val="00C30CF4"/>
    <w:rsid w:val="00C335B1"/>
    <w:rsid w:val="00C349F6"/>
    <w:rsid w:val="00C35BA6"/>
    <w:rsid w:val="00C40FA8"/>
    <w:rsid w:val="00C4172B"/>
    <w:rsid w:val="00C47F09"/>
    <w:rsid w:val="00C51C34"/>
    <w:rsid w:val="00C57B2E"/>
    <w:rsid w:val="00C60165"/>
    <w:rsid w:val="00C64233"/>
    <w:rsid w:val="00C738F5"/>
    <w:rsid w:val="00C73FC3"/>
    <w:rsid w:val="00C77EC5"/>
    <w:rsid w:val="00C91B74"/>
    <w:rsid w:val="00C92F61"/>
    <w:rsid w:val="00CA2ADB"/>
    <w:rsid w:val="00CA366D"/>
    <w:rsid w:val="00CC7FE9"/>
    <w:rsid w:val="00CD4AA4"/>
    <w:rsid w:val="00CD5044"/>
    <w:rsid w:val="00CE51CD"/>
    <w:rsid w:val="00CF0198"/>
    <w:rsid w:val="00CF6B4A"/>
    <w:rsid w:val="00CF7A1C"/>
    <w:rsid w:val="00D05648"/>
    <w:rsid w:val="00D14346"/>
    <w:rsid w:val="00D16BFB"/>
    <w:rsid w:val="00D33A09"/>
    <w:rsid w:val="00D461E4"/>
    <w:rsid w:val="00D51D53"/>
    <w:rsid w:val="00D52089"/>
    <w:rsid w:val="00D547CE"/>
    <w:rsid w:val="00D73C39"/>
    <w:rsid w:val="00D76F43"/>
    <w:rsid w:val="00D77712"/>
    <w:rsid w:val="00D80136"/>
    <w:rsid w:val="00D83814"/>
    <w:rsid w:val="00DA1DC4"/>
    <w:rsid w:val="00DA3462"/>
    <w:rsid w:val="00DB6C33"/>
    <w:rsid w:val="00DC2EA6"/>
    <w:rsid w:val="00DC469A"/>
    <w:rsid w:val="00DC6BD5"/>
    <w:rsid w:val="00DD5AF4"/>
    <w:rsid w:val="00DD62A4"/>
    <w:rsid w:val="00DE7316"/>
    <w:rsid w:val="00E00AAA"/>
    <w:rsid w:val="00E05568"/>
    <w:rsid w:val="00E06239"/>
    <w:rsid w:val="00E1294A"/>
    <w:rsid w:val="00E12F35"/>
    <w:rsid w:val="00E1603F"/>
    <w:rsid w:val="00E17A19"/>
    <w:rsid w:val="00E3012D"/>
    <w:rsid w:val="00E3466A"/>
    <w:rsid w:val="00E47A08"/>
    <w:rsid w:val="00E52A82"/>
    <w:rsid w:val="00E64E4A"/>
    <w:rsid w:val="00E654E7"/>
    <w:rsid w:val="00E858FD"/>
    <w:rsid w:val="00E9197C"/>
    <w:rsid w:val="00EA2C8C"/>
    <w:rsid w:val="00EA69F3"/>
    <w:rsid w:val="00ED2FEC"/>
    <w:rsid w:val="00ED390D"/>
    <w:rsid w:val="00ED5891"/>
    <w:rsid w:val="00EE207E"/>
    <w:rsid w:val="00EF7733"/>
    <w:rsid w:val="00F13417"/>
    <w:rsid w:val="00F25796"/>
    <w:rsid w:val="00F32709"/>
    <w:rsid w:val="00F33C55"/>
    <w:rsid w:val="00F36BB1"/>
    <w:rsid w:val="00F45059"/>
    <w:rsid w:val="00F6548B"/>
    <w:rsid w:val="00F707EE"/>
    <w:rsid w:val="00F718C8"/>
    <w:rsid w:val="00F90106"/>
    <w:rsid w:val="00F963FC"/>
    <w:rsid w:val="00F972C1"/>
    <w:rsid w:val="00FA18BB"/>
    <w:rsid w:val="00FA6E5D"/>
    <w:rsid w:val="00FB1892"/>
    <w:rsid w:val="00FB1C0F"/>
    <w:rsid w:val="00FB5232"/>
    <w:rsid w:val="00FB76A2"/>
    <w:rsid w:val="00FC47E0"/>
    <w:rsid w:val="00FD2475"/>
    <w:rsid w:val="00FE3E06"/>
    <w:rsid w:val="00FE644D"/>
    <w:rsid w:val="00FF4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EE0E7"/>
  <w15:docId w15:val="{6B0AA7FB-864C-4775-AF86-9A15D5F0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F5C"/>
    <w:pPr>
      <w:spacing w:after="0" w:line="240" w:lineRule="auto"/>
      <w:jc w:val="both"/>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F5C"/>
    <w:rPr>
      <w:color w:val="0000FF"/>
      <w:u w:val="single"/>
    </w:rPr>
  </w:style>
  <w:style w:type="table" w:styleId="TableGrid">
    <w:name w:val="Table Grid"/>
    <w:basedOn w:val="TableNormal"/>
    <w:uiPriority w:val="59"/>
    <w:rsid w:val="009C5F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E7859"/>
    <w:pPr>
      <w:tabs>
        <w:tab w:val="center" w:pos="4680"/>
        <w:tab w:val="right" w:pos="9360"/>
      </w:tabs>
    </w:pPr>
  </w:style>
  <w:style w:type="character" w:customStyle="1" w:styleId="HeaderChar">
    <w:name w:val="Header Char"/>
    <w:basedOn w:val="DefaultParagraphFont"/>
    <w:link w:val="Header"/>
    <w:uiPriority w:val="99"/>
    <w:rsid w:val="004E785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4E7859"/>
    <w:pPr>
      <w:tabs>
        <w:tab w:val="center" w:pos="4680"/>
        <w:tab w:val="right" w:pos="9360"/>
      </w:tabs>
    </w:pPr>
  </w:style>
  <w:style w:type="character" w:customStyle="1" w:styleId="FooterChar">
    <w:name w:val="Footer Char"/>
    <w:basedOn w:val="DefaultParagraphFont"/>
    <w:link w:val="Footer"/>
    <w:uiPriority w:val="99"/>
    <w:rsid w:val="004E7859"/>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0B7048"/>
    <w:rPr>
      <w:sz w:val="16"/>
      <w:szCs w:val="16"/>
    </w:rPr>
  </w:style>
  <w:style w:type="paragraph" w:styleId="CommentText">
    <w:name w:val="annotation text"/>
    <w:basedOn w:val="Normal"/>
    <w:link w:val="CommentTextChar"/>
    <w:uiPriority w:val="99"/>
    <w:unhideWhenUsed/>
    <w:rsid w:val="000B7048"/>
  </w:style>
  <w:style w:type="character" w:customStyle="1" w:styleId="CommentTextChar">
    <w:name w:val="Comment Text Char"/>
    <w:basedOn w:val="DefaultParagraphFont"/>
    <w:link w:val="CommentText"/>
    <w:uiPriority w:val="99"/>
    <w:rsid w:val="000B704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B7048"/>
    <w:rPr>
      <w:b/>
      <w:bCs/>
    </w:rPr>
  </w:style>
  <w:style w:type="character" w:customStyle="1" w:styleId="CommentSubjectChar">
    <w:name w:val="Comment Subject Char"/>
    <w:basedOn w:val="CommentTextChar"/>
    <w:link w:val="CommentSubject"/>
    <w:uiPriority w:val="99"/>
    <w:semiHidden/>
    <w:rsid w:val="000B7048"/>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0B7048"/>
    <w:rPr>
      <w:rFonts w:ascii="Tahoma" w:hAnsi="Tahoma" w:cs="Tahoma"/>
      <w:sz w:val="16"/>
      <w:szCs w:val="16"/>
    </w:rPr>
  </w:style>
  <w:style w:type="character" w:customStyle="1" w:styleId="BalloonTextChar">
    <w:name w:val="Balloon Text Char"/>
    <w:basedOn w:val="DefaultParagraphFont"/>
    <w:link w:val="BalloonText"/>
    <w:uiPriority w:val="99"/>
    <w:semiHidden/>
    <w:rsid w:val="000B7048"/>
    <w:rPr>
      <w:rFonts w:ascii="Tahoma" w:eastAsia="Times New Roman" w:hAnsi="Tahoma" w:cs="Tahoma"/>
      <w:sz w:val="16"/>
      <w:szCs w:val="16"/>
      <w:lang w:val="en-GB"/>
    </w:rPr>
  </w:style>
  <w:style w:type="paragraph" w:styleId="ListParagraph">
    <w:name w:val="List Paragraph"/>
    <w:basedOn w:val="Normal"/>
    <w:uiPriority w:val="34"/>
    <w:qFormat/>
    <w:rsid w:val="006003CD"/>
    <w:pPr>
      <w:ind w:left="720"/>
      <w:contextualSpacing/>
    </w:pPr>
  </w:style>
  <w:style w:type="paragraph" w:styleId="Revision">
    <w:name w:val="Revision"/>
    <w:hidden/>
    <w:uiPriority w:val="99"/>
    <w:semiHidden/>
    <w:rsid w:val="00B609F6"/>
    <w:pPr>
      <w:spacing w:after="0" w:line="240" w:lineRule="auto"/>
    </w:pPr>
    <w:rPr>
      <w:rFonts w:ascii="Times New Roman" w:eastAsia="Times New Roman" w:hAnsi="Times New Roman" w:cs="Times New Roman"/>
      <w:sz w:val="20"/>
      <w:szCs w:val="20"/>
      <w:lang w:val="en-GB"/>
    </w:rPr>
  </w:style>
  <w:style w:type="character" w:customStyle="1" w:styleId="1">
    <w:name w:val="未处理的提及1"/>
    <w:basedOn w:val="DefaultParagraphFont"/>
    <w:uiPriority w:val="99"/>
    <w:semiHidden/>
    <w:unhideWhenUsed/>
    <w:rsid w:val="00F97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linicaltrials.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linicaltrials.gov"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bbcf6ee-9fbd-400c-b917-9fe3efcb3dea" xsi:nil="true"/>
    <lcf76f155ced4ddcb4097134ff3c332f xmlns="10a22387-f120-428c-a33f-8f120d9aa66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41907F4F0C3C44AB2E268943C7AE8B" ma:contentTypeVersion="14" ma:contentTypeDescription="Create a new document." ma:contentTypeScope="" ma:versionID="b52616ce074b8b78b80c2843338f4b7d">
  <xsd:schema xmlns:xsd="http://www.w3.org/2001/XMLSchema" xmlns:xs="http://www.w3.org/2001/XMLSchema" xmlns:p="http://schemas.microsoft.com/office/2006/metadata/properties" xmlns:ns2="10a22387-f120-428c-a33f-8f120d9aa660" xmlns:ns3="b71ba2dc-0e97-441e-b2c4-988fad6290c8" xmlns:ns4="fbbcf6ee-9fbd-400c-b917-9fe3efcb3dea" targetNamespace="http://schemas.microsoft.com/office/2006/metadata/properties" ma:root="true" ma:fieldsID="1661a34b739b6878b8c1cd89741fbacd" ns2:_="" ns3:_="" ns4:_="">
    <xsd:import namespace="10a22387-f120-428c-a33f-8f120d9aa660"/>
    <xsd:import namespace="b71ba2dc-0e97-441e-b2c4-988fad6290c8"/>
    <xsd:import namespace="fbbcf6ee-9fbd-400c-b917-9fe3efcb3d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22387-f120-428c-a33f-8f120d9aa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8784c8-5187-4d12-af89-ac967a81122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1ba2dc-0e97-441e-b2c4-988fad6290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bcf6ee-9fbd-400c-b917-9fe3efcb3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a880c43-6163-47a5-ad21-4150330a10fc}" ma:internalName="TaxCatchAll" ma:showField="CatchAllData" ma:web="b71ba2dc-0e97-441e-b2c4-988fad6290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11557-A4B4-43A6-8C97-D51B0B9AB526}">
  <ds:schemaRefs>
    <ds:schemaRef ds:uri="http://schemas.microsoft.com/sharepoint/v3/contenttype/forms"/>
  </ds:schemaRefs>
</ds:datastoreItem>
</file>

<file path=customXml/itemProps2.xml><?xml version="1.0" encoding="utf-8"?>
<ds:datastoreItem xmlns:ds="http://schemas.openxmlformats.org/officeDocument/2006/customXml" ds:itemID="{B5BE0CE0-7114-4A3E-9A3A-1BE74A4B9A3B}">
  <ds:schemaRefs>
    <ds:schemaRef ds:uri="http://schemas.openxmlformats.org/officeDocument/2006/bibliography"/>
  </ds:schemaRefs>
</ds:datastoreItem>
</file>

<file path=customXml/itemProps3.xml><?xml version="1.0" encoding="utf-8"?>
<ds:datastoreItem xmlns:ds="http://schemas.openxmlformats.org/officeDocument/2006/customXml" ds:itemID="{386DCA59-DA83-422F-90E3-FDC746A99435}">
  <ds:schemaRefs>
    <ds:schemaRef ds:uri="http://schemas.microsoft.com/office/2006/metadata/properties"/>
    <ds:schemaRef ds:uri="http://schemas.microsoft.com/office/infopath/2007/PartnerControls"/>
    <ds:schemaRef ds:uri="fbbcf6ee-9fbd-400c-b917-9fe3efcb3dea"/>
    <ds:schemaRef ds:uri="10a22387-f120-428c-a33f-8f120d9aa660"/>
  </ds:schemaRefs>
</ds:datastoreItem>
</file>

<file path=customXml/itemProps4.xml><?xml version="1.0" encoding="utf-8"?>
<ds:datastoreItem xmlns:ds="http://schemas.openxmlformats.org/officeDocument/2006/customXml" ds:itemID="{7108AA88-DAF4-4EE2-807E-6807C0F6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22387-f120-428c-a33f-8f120d9aa660"/>
    <ds:schemaRef ds:uri="b71ba2dc-0e97-441e-b2c4-988fad6290c8"/>
    <ds:schemaRef ds:uri="fbbcf6ee-9fbd-400c-b917-9fe3efcb3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1194</Words>
  <Characters>6807</Characters>
  <Application>Microsoft Office Word</Application>
  <DocSecurity>0</DocSecurity>
  <Lines>56</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Bella</dc:creator>
  <cp:lastModifiedBy>Li, Virgil</cp:lastModifiedBy>
  <cp:revision>20</cp:revision>
  <dcterms:created xsi:type="dcterms:W3CDTF">2022-05-31T10:05:00Z</dcterms:created>
  <dcterms:modified xsi:type="dcterms:W3CDTF">2023-01-21T10:09:00Z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0x010100BE41907F4F0C3C44AB2E268943C7AE8B</vt:lpwstr>
  </property>
</Properties>
</file>